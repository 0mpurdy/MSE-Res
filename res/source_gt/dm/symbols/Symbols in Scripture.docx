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3363" w:rsidRPr="006F2FE3" w:rsidDel="001C4740" w:rsidRDefault="00983363" w:rsidP="006F2FE3">
      <w:pPr>
        <w:pStyle w:val="Title"/>
        <w:rPr>
          <w:del w:id="0" w:author="Craig McKay" w:date="2010-06-20T11:05:00Z"/>
          <w:rFonts w:ascii="Monotype Corsiva" w:hAnsi="Monotype Corsiva"/>
          <w:b w:val="0"/>
          <w:bCs/>
          <w:sz w:val="28"/>
        </w:rPr>
      </w:pPr>
      <w:bookmarkStart w:id="1" w:name="_GoBack"/>
      <w:bookmarkEnd w:id="1"/>
      <w:del w:id="2" w:author="Craig McKay" w:date="2010-06-20T11:05:00Z">
        <w:r w:rsidRPr="006F2FE3" w:rsidDel="001C4740">
          <w:rPr>
            <w:rFonts w:ascii="Monotype Corsiva" w:hAnsi="Monotype Corsiva"/>
            <w:b w:val="0"/>
            <w:bCs/>
            <w:sz w:val="28"/>
          </w:rPr>
          <w:delText xml:space="preserve">Scriptural </w:delText>
        </w:r>
        <w:r w:rsidR="006F2FE3" w:rsidDel="001C4740">
          <w:rPr>
            <w:rFonts w:ascii="Monotype Corsiva" w:hAnsi="Monotype Corsiva"/>
            <w:b w:val="0"/>
            <w:bCs/>
            <w:sz w:val="28"/>
          </w:rPr>
          <w:delText>S</w:delText>
        </w:r>
        <w:r w:rsidRPr="006F2FE3" w:rsidDel="001C4740">
          <w:rPr>
            <w:rFonts w:ascii="Monotype Corsiva" w:hAnsi="Monotype Corsiva"/>
            <w:b w:val="0"/>
            <w:bCs/>
            <w:sz w:val="28"/>
          </w:rPr>
          <w:delText>ymbols &amp;</w:delText>
        </w:r>
        <w:r w:rsidR="006F2FE3" w:rsidDel="001C4740">
          <w:rPr>
            <w:rFonts w:ascii="Monotype Corsiva" w:hAnsi="Monotype Corsiva"/>
            <w:b w:val="0"/>
            <w:bCs/>
            <w:sz w:val="28"/>
          </w:rPr>
          <w:delText xml:space="preserve"> T</w:delText>
        </w:r>
        <w:r w:rsidRPr="006F2FE3" w:rsidDel="001C4740">
          <w:rPr>
            <w:rFonts w:ascii="Monotype Corsiva" w:hAnsi="Monotype Corsiva"/>
            <w:b w:val="0"/>
            <w:bCs/>
            <w:sz w:val="28"/>
          </w:rPr>
          <w:delText>erms</w:delText>
        </w:r>
      </w:del>
    </w:p>
    <w:p w:rsidR="00983363" w:rsidDel="001C4740" w:rsidRDefault="00983363">
      <w:pPr>
        <w:pStyle w:val="Title"/>
        <w:rPr>
          <w:del w:id="3" w:author="Craig McKay" w:date="2010-06-20T11:05:00Z"/>
          <w:rFonts w:ascii="Algerian" w:hAnsi="Algerian"/>
          <w:b w:val="0"/>
          <w:bCs/>
          <w:sz w:val="28"/>
        </w:rPr>
      </w:pPr>
    </w:p>
    <w:p w:rsidR="00983363" w:rsidDel="001C4740" w:rsidRDefault="00983363">
      <w:pPr>
        <w:pStyle w:val="Title"/>
        <w:ind w:firstLine="720"/>
        <w:jc w:val="left"/>
        <w:rPr>
          <w:del w:id="4" w:author="Craig McKay" w:date="2010-06-20T11:05:00Z"/>
          <w:b w:val="0"/>
          <w:bCs/>
        </w:rPr>
      </w:pPr>
      <w:del w:id="5" w:author="Craig McKay" w:date="2010-06-20T11:05:00Z">
        <w:r w:rsidDel="001C4740">
          <w:rPr>
            <w:b w:val="0"/>
            <w:bCs/>
          </w:rPr>
          <w:delText>Scripture is full of symbolic and figurative language, and the Darby and Authorised translations use archaic terms and old units of measurement which are frequently quoted by those familiar with them, perhaps without realising that it can be confusing for younger persons to follow. The notes below, drawn largely from Morrish’s Bible Dictionary, which is recommended for study, may help to make clearer remarks as to the significance of  ‘manna’ ‘shekels’ ‘the barley harvest’ and so on. It should always be remembered that the Scriptures are the Living Word of God, and as such can never be fully comprehended by us. The following notes should be regarded as helpful explanations of commonly accepted applications or meanings, not in any way as definitions confining or restricting any particular scripture to the interpretation given here.</w:delText>
        </w:r>
      </w:del>
    </w:p>
    <w:p w:rsidR="00983363" w:rsidRDefault="00983363">
      <w:pPr>
        <w:pStyle w:val="Title"/>
        <w:jc w:val="left"/>
        <w:rPr>
          <w:b w:val="0"/>
          <w:bCs/>
        </w:rPr>
      </w:pPr>
      <w:del w:id="6" w:author="Craig McKay" w:date="2010-06-20T11:05:00Z">
        <w:r w:rsidDel="001C4740">
          <w:rPr>
            <w:b w:val="0"/>
            <w:bCs/>
          </w:rPr>
          <w:delText xml:space="preserve"> </w:delText>
        </w:r>
      </w:del>
    </w:p>
    <w:p w:rsidR="00983363" w:rsidDel="00E62424" w:rsidRDefault="00983363">
      <w:pPr>
        <w:ind w:left="2880" w:hanging="2880"/>
        <w:rPr>
          <w:del w:id="7" w:author="Craig McKay" w:date="2010-05-31T09:07:00Z"/>
        </w:rPr>
      </w:pPr>
      <w:del w:id="8" w:author="Craig McKay" w:date="2010-05-31T09:07:00Z">
        <w:r w:rsidDel="00E62424">
          <w:rPr>
            <w:b/>
            <w:bCs w:val="0"/>
          </w:rPr>
          <w:delText>Abraham’s bosom</w:delText>
        </w:r>
        <w:r w:rsidDel="00E62424">
          <w:tab/>
          <w:delText xml:space="preserve">A Jewish idiom for a place of delight in contrast to Hades, a place of torment </w:delText>
        </w:r>
      </w:del>
    </w:p>
    <w:p w:rsidR="00983363" w:rsidDel="00E62424" w:rsidRDefault="00983363">
      <w:pPr>
        <w:ind w:left="2880" w:hanging="2880"/>
        <w:rPr>
          <w:del w:id="9" w:author="Craig McKay" w:date="2010-05-31T09:07:00Z"/>
        </w:rPr>
      </w:pPr>
      <w:del w:id="10" w:author="Craig McKay" w:date="2010-05-31T09:07:00Z">
        <w:r w:rsidDel="00E62424">
          <w:rPr>
            <w:b/>
            <w:bCs w:val="0"/>
          </w:rPr>
          <w:delText>Adam</w:delText>
        </w:r>
        <w:r w:rsidDel="00E62424">
          <w:tab/>
          <w:delText xml:space="preserve">The first man, name derived from </w:delText>
        </w:r>
        <w:r w:rsidDel="00E62424">
          <w:rPr>
            <w:i/>
            <w:iCs/>
          </w:rPr>
          <w:delText>Adamah</w:delText>
        </w:r>
        <w:r w:rsidDel="00E62424">
          <w:delText xml:space="preserve"> (red earth) as Adam was formed from dust or clay of the ground. Viewed typically as head of the race he stands in marked contrast to Christ, the last Adam.</w:delText>
        </w:r>
      </w:del>
    </w:p>
    <w:p w:rsidR="00983363" w:rsidDel="00E62424" w:rsidRDefault="00983363">
      <w:pPr>
        <w:ind w:left="2880" w:hanging="2880"/>
        <w:rPr>
          <w:del w:id="11" w:author="Craig McKay" w:date="2010-05-31T09:07:00Z"/>
          <w:b/>
          <w:bCs w:val="0"/>
        </w:rPr>
      </w:pPr>
      <w:del w:id="12" w:author="Craig McKay" w:date="2010-05-31T09:07:00Z">
        <w:r w:rsidDel="00E62424">
          <w:rPr>
            <w:b/>
            <w:bCs w:val="0"/>
          </w:rPr>
          <w:delText>Amalek, Amalekites</w:delText>
        </w:r>
        <w:r w:rsidDel="00E62424">
          <w:rPr>
            <w:b/>
            <w:bCs w:val="0"/>
          </w:rPr>
          <w:tab/>
        </w:r>
        <w:r w:rsidDel="00E62424">
          <w:delText>The first to attack Israel, continuing until Hezekiah’s day ever ready to molest them when weak, thus an apt type of Satan as the enemy of God’s people. There is an Amalek mentioned in Esau’s descendants, but he is not necessarily the head of this tribe.</w:delText>
        </w:r>
      </w:del>
    </w:p>
    <w:p w:rsidR="00983363" w:rsidDel="00E62424" w:rsidRDefault="00983363">
      <w:pPr>
        <w:ind w:left="2880" w:hanging="2880"/>
        <w:rPr>
          <w:del w:id="13" w:author="Craig McKay" w:date="2010-05-31T09:07:00Z"/>
        </w:rPr>
      </w:pPr>
      <w:del w:id="14" w:author="Craig McKay" w:date="2010-05-31T09:07:00Z">
        <w:r w:rsidDel="00E62424">
          <w:rPr>
            <w:b/>
            <w:bCs w:val="0"/>
          </w:rPr>
          <w:delText>Ammon, Ammonites</w:delText>
        </w:r>
        <w:r w:rsidDel="00E62424">
          <w:rPr>
            <w:b/>
            <w:bCs w:val="0"/>
          </w:rPr>
          <w:tab/>
        </w:r>
        <w:r w:rsidDel="00E62424">
          <w:delText xml:space="preserve">Descended from Ben-Ammi, son of Lot and his youngest daughter, and thus related to Israel as well as being neighbours. From the time of entry to the land until the time of Nehemiah they were troublesome adversaries, and also </w:delText>
        </w:r>
        <w:r w:rsidR="00FA01F8" w:rsidDel="00E62424">
          <w:delText>were snares</w:delText>
        </w:r>
        <w:r w:rsidDel="00E62424">
          <w:delText xml:space="preserve"> at various times through intermarriage and idolatry – thus being a warning of the imperative necessity of keeping separate from worldly contamination in order to walk with God.   </w:delText>
        </w:r>
      </w:del>
    </w:p>
    <w:p w:rsidR="00983363" w:rsidDel="00E62424" w:rsidRDefault="00983363">
      <w:pPr>
        <w:ind w:left="2880" w:hanging="2880"/>
        <w:rPr>
          <w:del w:id="15" w:author="Craig McKay" w:date="2010-05-31T09:07:00Z"/>
        </w:rPr>
      </w:pPr>
      <w:del w:id="16" w:author="Craig McKay" w:date="2010-05-31T09:07:00Z">
        <w:r w:rsidDel="00E62424">
          <w:rPr>
            <w:b/>
            <w:bCs w:val="0"/>
          </w:rPr>
          <w:delText>Apple of the eye</w:delText>
        </w:r>
        <w:r w:rsidDel="00E62424">
          <w:rPr>
            <w:b/>
            <w:bCs w:val="0"/>
          </w:rPr>
          <w:tab/>
        </w:r>
        <w:r w:rsidDel="00E62424">
          <w:delText>Figurative expression for</w:delText>
        </w:r>
        <w:r w:rsidDel="00E62424">
          <w:rPr>
            <w:b/>
            <w:bCs w:val="0"/>
          </w:rPr>
          <w:delText xml:space="preserve"> </w:delText>
        </w:r>
        <w:r w:rsidDel="00E62424">
          <w:delText>that which must be tenderly cherished as a choice treasure.</w:delText>
        </w:r>
      </w:del>
    </w:p>
    <w:p w:rsidR="00983363" w:rsidDel="00E62424" w:rsidRDefault="00983363">
      <w:pPr>
        <w:ind w:left="2880" w:hanging="2880"/>
        <w:rPr>
          <w:del w:id="17" w:author="Craig McKay" w:date="2010-05-31T09:07:00Z"/>
        </w:rPr>
      </w:pPr>
      <w:del w:id="18" w:author="Craig McKay" w:date="2010-05-31T09:07:00Z">
        <w:r w:rsidDel="00E62424">
          <w:rPr>
            <w:b/>
            <w:bCs w:val="0"/>
          </w:rPr>
          <w:delText>Ark of Noah</w:delText>
        </w:r>
        <w:r w:rsidDel="00E62424">
          <w:rPr>
            <w:b/>
            <w:bCs w:val="0"/>
          </w:rPr>
          <w:tab/>
        </w:r>
        <w:r w:rsidDel="00E62424">
          <w:delText xml:space="preserve">Symbol of God’s provision of a safe environment for persons having faith. The vessel constructed is often portrayed as having a prow and stern with a sort of cottage on the deck, but the precise instructions given show that it was a large plain rectangular box, exactly suited to its purpose of floating while remaining stable in the water, resistant to pitching, yawing and rolling. </w:delText>
        </w:r>
      </w:del>
    </w:p>
    <w:p w:rsidR="00983363" w:rsidDel="00E62424" w:rsidRDefault="00983363">
      <w:pPr>
        <w:ind w:left="2880" w:hanging="2880"/>
        <w:rPr>
          <w:del w:id="19" w:author="Craig McKay" w:date="2010-05-31T09:07:00Z"/>
        </w:rPr>
      </w:pPr>
      <w:del w:id="20" w:author="Craig McKay" w:date="2010-05-31T09:07:00Z">
        <w:r w:rsidDel="00E62424">
          <w:rPr>
            <w:b/>
            <w:bCs w:val="0"/>
          </w:rPr>
          <w:delText>Ashtoreth</w:delText>
        </w:r>
        <w:r w:rsidDel="00E62424">
          <w:rPr>
            <w:b/>
            <w:bCs w:val="0"/>
          </w:rPr>
          <w:tab/>
        </w:r>
        <w:r w:rsidDel="00E62424">
          <w:delText>See under Baal.</w:delText>
        </w:r>
      </w:del>
    </w:p>
    <w:p w:rsidR="00983363" w:rsidDel="00E62424" w:rsidRDefault="00983363">
      <w:pPr>
        <w:ind w:left="2880" w:hanging="2880"/>
        <w:rPr>
          <w:del w:id="21" w:author="Craig McKay" w:date="2010-05-31T09:07:00Z"/>
        </w:rPr>
      </w:pPr>
      <w:del w:id="22" w:author="Craig McKay" w:date="2010-05-31T09:07:00Z">
        <w:r w:rsidDel="00E62424">
          <w:rPr>
            <w:b/>
            <w:bCs w:val="0"/>
          </w:rPr>
          <w:delText>Asia</w:delText>
        </w:r>
        <w:r w:rsidDel="00E62424">
          <w:rPr>
            <w:b/>
            <w:bCs w:val="0"/>
          </w:rPr>
          <w:tab/>
        </w:r>
        <w:r w:rsidDel="00E62424">
          <w:delText>The term in scripture does not refer to the continent of Asia, nor to the whole of what is now called Asia Minor, but the Roman province including the districts of Caria, Lydia and Mysia. This is an area of territory approximating to the westernmost quarter of what is now Turkey in Asia.</w:delText>
        </w:r>
      </w:del>
    </w:p>
    <w:p w:rsidR="00983363" w:rsidDel="00E62424" w:rsidRDefault="00983363">
      <w:pPr>
        <w:ind w:left="2880" w:hanging="2880"/>
        <w:rPr>
          <w:del w:id="23" w:author="Craig McKay" w:date="2010-05-31T09:07:00Z"/>
        </w:rPr>
      </w:pPr>
      <w:del w:id="24" w:author="Craig McKay" w:date="2010-05-31T09:07:00Z">
        <w:r w:rsidDel="00E62424">
          <w:rPr>
            <w:b/>
            <w:bCs w:val="0"/>
          </w:rPr>
          <w:delText>Assayer</w:delText>
        </w:r>
        <w:r w:rsidDel="00E62424">
          <w:rPr>
            <w:b/>
            <w:bCs w:val="0"/>
          </w:rPr>
          <w:tab/>
        </w:r>
        <w:r w:rsidDel="00E62424">
          <w:delText xml:space="preserve">Strictly a person who tests metals or ore for their composition, in particular in attempting to separate precious metals such as silver from tin or lead, regarded as dross. Thus symbolically one who extracts valuable material from other valueless substance. </w:delText>
        </w:r>
      </w:del>
    </w:p>
    <w:p w:rsidR="00983363" w:rsidDel="00E62424" w:rsidRDefault="00983363">
      <w:pPr>
        <w:ind w:left="2880" w:hanging="2880"/>
        <w:rPr>
          <w:del w:id="25" w:author="Craig McKay" w:date="2010-05-31T09:07:00Z"/>
        </w:rPr>
      </w:pPr>
      <w:del w:id="26" w:author="Craig McKay" w:date="2010-05-31T09:07:00Z">
        <w:r w:rsidDel="00E62424">
          <w:rPr>
            <w:b/>
            <w:bCs w:val="0"/>
          </w:rPr>
          <w:delText>Assembly</w:delText>
        </w:r>
        <w:r w:rsidDel="00E62424">
          <w:rPr>
            <w:b/>
            <w:bCs w:val="0"/>
          </w:rPr>
          <w:tab/>
        </w:r>
        <w:r w:rsidDel="00E62424">
          <w:delText xml:space="preserve">The words translated “assembly” and “church” in the N.T. come from the same Greek word meaning simply </w:delText>
        </w:r>
        <w:r w:rsidDel="00E62424">
          <w:rPr>
            <w:i/>
            <w:iCs/>
          </w:rPr>
          <w:delText xml:space="preserve">a gathering of people, </w:delText>
        </w:r>
        <w:r w:rsidDel="00E62424">
          <w:delText xml:space="preserve">as in Acts 19:41, which was tumultuous. </w:delText>
        </w:r>
        <w:r w:rsidDel="00E62424">
          <w:rPr>
            <w:i/>
            <w:iCs/>
          </w:rPr>
          <w:delText xml:space="preserve"> </w:delText>
        </w:r>
        <w:r w:rsidDel="00E62424">
          <w:delText xml:space="preserve">However they </w:delText>
        </w:r>
        <w:r w:rsidR="00D3798B" w:rsidDel="00E62424">
          <w:delText xml:space="preserve">both </w:delText>
        </w:r>
        <w:r w:rsidDel="00E62424">
          <w:delText xml:space="preserve">have extended meanings today. The word </w:delText>
        </w:r>
        <w:r w:rsidDel="00E62424">
          <w:rPr>
            <w:i/>
            <w:iCs/>
          </w:rPr>
          <w:delText xml:space="preserve">church </w:delText>
        </w:r>
        <w:r w:rsidDel="00E62424">
          <w:delText xml:space="preserve">has come to mean (i) an organisation in Christendom of professing Christians (ii) separate groups such as Roman Catholic, Greek Orthodox, Baptists (iii) the physical buildings in which such people meet. Because of this common usage, brethren tend to use the word assembly, probably because of its use in reference to Israel in the O.T. and also such </w:delText>
        </w:r>
        <w:r w:rsidDel="00E62424">
          <w:lastRenderedPageBreak/>
          <w:delText xml:space="preserve">scriptures as Eph.5, which speaks </w:delText>
        </w:r>
        <w:r w:rsidR="00FA01F8" w:rsidDel="00E62424">
          <w:delText>of “</w:delText>
        </w:r>
        <w:r w:rsidDel="00E62424">
          <w:delText xml:space="preserve">the assembly” as Christ’s wife. Strictly the assembly in such scriptures means the totality of those who know the Lord Jesus as Saviour and are indwelt by the Holy Spirit, but in practice brethren tend to use it inaccurately in a narrower sense referring to the immediate company who are available. </w:delText>
        </w:r>
        <w:r w:rsidDel="00E62424">
          <w:rPr>
            <w:b/>
            <w:bCs w:val="0"/>
          </w:rPr>
          <w:tab/>
        </w:r>
      </w:del>
    </w:p>
    <w:p w:rsidR="00983363" w:rsidDel="00E62424" w:rsidRDefault="00983363">
      <w:pPr>
        <w:ind w:left="2880" w:hanging="2880"/>
        <w:rPr>
          <w:del w:id="27" w:author="Craig McKay" w:date="2010-05-31T09:07:00Z"/>
        </w:rPr>
      </w:pPr>
      <w:del w:id="28" w:author="Craig McKay" w:date="2010-05-31T09:07:00Z">
        <w:r w:rsidDel="00E62424">
          <w:rPr>
            <w:b/>
            <w:bCs w:val="0"/>
          </w:rPr>
          <w:delText>Baal</w:delText>
        </w:r>
        <w:r w:rsidDel="00E62424">
          <w:tab/>
          <w:delText xml:space="preserve">The name signifies “master, possessor” and was the chief male god of the Phoenicians and Canaanites, as Ashtoreth was the chief female goddess. Their idolatrous worship involved gross immorality and infant sacrifice, which is no doubt why the Israelites were commanded not even to mention the names, and came under God’s severe judgment when they took on the abominable practice. </w:delText>
        </w:r>
      </w:del>
    </w:p>
    <w:p w:rsidR="00983363" w:rsidDel="00E62424" w:rsidRDefault="00983363">
      <w:pPr>
        <w:ind w:left="2880" w:hanging="2880"/>
        <w:rPr>
          <w:del w:id="29" w:author="Craig McKay" w:date="2010-05-31T09:09:00Z"/>
        </w:rPr>
      </w:pPr>
      <w:del w:id="30" w:author="Craig McKay" w:date="2010-05-31T09:09:00Z">
        <w:r w:rsidDel="00E62424">
          <w:rPr>
            <w:b/>
            <w:bCs w:val="0"/>
          </w:rPr>
          <w:delText>Babylon</w:delText>
        </w:r>
        <w:r w:rsidDel="00E62424">
          <w:tab/>
          <w:delText xml:space="preserve">The Hebrew words for Babel and Babylon are the same. Its moral features were idolatrous corruption and worldliness. </w:delText>
        </w:r>
      </w:del>
    </w:p>
    <w:p w:rsidR="00983363" w:rsidDel="00E62424" w:rsidRDefault="00983363">
      <w:pPr>
        <w:ind w:left="2880" w:hanging="2880"/>
        <w:rPr>
          <w:del w:id="31" w:author="Craig McKay" w:date="2010-05-31T09:10:00Z"/>
        </w:rPr>
      </w:pPr>
      <w:del w:id="32" w:author="Craig McKay" w:date="2010-05-31T09:10:00Z">
        <w:r w:rsidDel="00E62424">
          <w:rPr>
            <w:b/>
            <w:bCs w:val="0"/>
          </w:rPr>
          <w:delText>Balances</w:delText>
        </w:r>
        <w:r w:rsidDel="00E62424">
          <w:tab/>
          <w:delText>Scales as used today – money was weighed in scriptural days, shekels and talents being units of weight. False weights were an abomination, and Job asked to be weighed in an even balance. Thus a symbol of God’s righteous assessments.</w:delText>
        </w:r>
      </w:del>
    </w:p>
    <w:p w:rsidR="00983363" w:rsidDel="00E62424" w:rsidRDefault="00983363">
      <w:pPr>
        <w:ind w:left="2880" w:hanging="2880"/>
        <w:rPr>
          <w:del w:id="33" w:author="Craig McKay" w:date="2010-05-31T09:12:00Z"/>
        </w:rPr>
      </w:pPr>
      <w:del w:id="34" w:author="Craig McKay" w:date="2010-05-31T09:12:00Z">
        <w:r w:rsidDel="00E62424">
          <w:rPr>
            <w:b/>
            <w:bCs w:val="0"/>
          </w:rPr>
          <w:delText>Balm</w:delText>
        </w:r>
        <w:r w:rsidDel="00E62424">
          <w:tab/>
          <w:delText>Gum of the balsam bush growing in Gilead, of great medicinal value. Proverbially the healing God had for His people on repentance.</w:delText>
        </w:r>
      </w:del>
    </w:p>
    <w:p w:rsidR="00983363" w:rsidDel="00E62424" w:rsidRDefault="00983363">
      <w:pPr>
        <w:ind w:left="2880" w:hanging="2880"/>
        <w:rPr>
          <w:del w:id="35" w:author="Craig McKay" w:date="2010-05-31T09:16:00Z"/>
        </w:rPr>
      </w:pPr>
      <w:del w:id="36" w:author="Craig McKay" w:date="2010-05-31T09:16:00Z">
        <w:r w:rsidDel="00E62424">
          <w:rPr>
            <w:b/>
            <w:bCs w:val="0"/>
          </w:rPr>
          <w:delText>Baptism</w:delText>
        </w:r>
        <w:r w:rsidDel="00E62424">
          <w:tab/>
          <w:delText>Christian baptism is a figure of death and resurrection, leaving us in a position of responsibility to walk in newness of life.</w:delText>
        </w:r>
      </w:del>
    </w:p>
    <w:p w:rsidR="00983363" w:rsidDel="00E62424" w:rsidRDefault="00983363">
      <w:pPr>
        <w:ind w:left="2880" w:hanging="2880"/>
        <w:rPr>
          <w:del w:id="37" w:author="Craig McKay" w:date="2010-05-31T09:17:00Z"/>
        </w:rPr>
      </w:pPr>
      <w:del w:id="38" w:author="Craig McKay" w:date="2010-05-31T09:17:00Z">
        <w:r w:rsidDel="00E62424">
          <w:rPr>
            <w:b/>
            <w:bCs w:val="0"/>
          </w:rPr>
          <w:delText>Barbarian</w:delText>
        </w:r>
        <w:r w:rsidDel="00E62424">
          <w:tab/>
          <w:delText>Barbarians and Scythians are demeaning terms of insult used by Romans – barbarians were any not speaking Latin or Greek; Scythians were within the Roman empire but esteemed very low in intelligence and culture.</w:delText>
        </w:r>
      </w:del>
    </w:p>
    <w:p w:rsidR="00983363" w:rsidDel="00CD6337" w:rsidRDefault="00983363">
      <w:pPr>
        <w:ind w:left="2880" w:hanging="2880"/>
        <w:rPr>
          <w:del w:id="39" w:author="Craig McKay" w:date="2010-06-01T12:53:00Z"/>
        </w:rPr>
      </w:pPr>
      <w:del w:id="40" w:author="Craig McKay" w:date="2010-06-01T12:53:00Z">
        <w:r w:rsidDel="00CD6337">
          <w:rPr>
            <w:b/>
            <w:bCs w:val="0"/>
          </w:rPr>
          <w:delText>Bdellium</w:delText>
        </w:r>
        <w:r w:rsidDel="00CD6337">
          <w:rPr>
            <w:b/>
            <w:bCs w:val="0"/>
          </w:rPr>
          <w:tab/>
        </w:r>
        <w:r w:rsidDel="00CD6337">
          <w:delText xml:space="preserve">Mentioned in Gen.2:12 with gold and onyx, and Num.11:7 in connection with the manna. Thought probably to refer to white pearl.   </w:delText>
        </w:r>
      </w:del>
    </w:p>
    <w:p w:rsidR="00983363" w:rsidDel="00CD6337" w:rsidRDefault="00983363">
      <w:pPr>
        <w:ind w:left="2880" w:hanging="2880"/>
        <w:rPr>
          <w:del w:id="41" w:author="Craig McKay" w:date="2010-06-01T12:53:00Z"/>
        </w:rPr>
      </w:pPr>
      <w:del w:id="42" w:author="Craig McKay" w:date="2010-06-01T12:53:00Z">
        <w:r w:rsidDel="00CD6337">
          <w:rPr>
            <w:b/>
            <w:bCs w:val="0"/>
          </w:rPr>
          <w:delText>Black</w:delText>
        </w:r>
        <w:r w:rsidDel="00CD6337">
          <w:rPr>
            <w:b/>
            <w:bCs w:val="0"/>
          </w:rPr>
          <w:tab/>
        </w:r>
        <w:r w:rsidDel="00CD6337">
          <w:delText>Dismal and threatening.</w:delText>
        </w:r>
      </w:del>
    </w:p>
    <w:p w:rsidR="00983363" w:rsidDel="00CD6337" w:rsidRDefault="00983363">
      <w:pPr>
        <w:ind w:left="2880" w:hanging="2880"/>
        <w:rPr>
          <w:del w:id="43" w:author="Craig McKay" w:date="2010-06-01T12:54:00Z"/>
        </w:rPr>
      </w:pPr>
      <w:del w:id="44" w:author="Craig McKay" w:date="2010-06-01T12:54:00Z">
        <w:r w:rsidDel="00CD6337">
          <w:rPr>
            <w:b/>
            <w:bCs w:val="0"/>
          </w:rPr>
          <w:delText>Blindness</w:delText>
        </w:r>
        <w:r w:rsidDel="00CD6337">
          <w:rPr>
            <w:b/>
            <w:bCs w:val="0"/>
          </w:rPr>
          <w:tab/>
        </w:r>
        <w:r w:rsidDel="00CD6337">
          <w:delText>Metaphorically the state of man by nature under the influence of Satan.</w:delText>
        </w:r>
      </w:del>
    </w:p>
    <w:p w:rsidR="00983363" w:rsidDel="00CD6337" w:rsidRDefault="00983363">
      <w:pPr>
        <w:ind w:left="2880" w:hanging="2880"/>
        <w:rPr>
          <w:del w:id="45" w:author="Craig McKay" w:date="2010-06-01T12:56:00Z"/>
        </w:rPr>
      </w:pPr>
      <w:del w:id="46" w:author="Craig McKay" w:date="2010-06-01T12:56:00Z">
        <w:r w:rsidDel="00CD6337">
          <w:rPr>
            <w:b/>
            <w:bCs w:val="0"/>
          </w:rPr>
          <w:delText>Blue</w:delText>
        </w:r>
        <w:r w:rsidDel="00CD6337">
          <w:rPr>
            <w:b/>
            <w:bCs w:val="0"/>
          </w:rPr>
          <w:tab/>
        </w:r>
        <w:r w:rsidDel="00CD6337">
          <w:delText>Typical of heaven.</w:delText>
        </w:r>
      </w:del>
    </w:p>
    <w:p w:rsidR="00983363" w:rsidDel="00CD6337" w:rsidRDefault="00983363">
      <w:pPr>
        <w:ind w:left="2880" w:hanging="2880"/>
        <w:rPr>
          <w:del w:id="47" w:author="Craig McKay" w:date="2010-06-01T12:56:00Z"/>
        </w:rPr>
      </w:pPr>
      <w:del w:id="48" w:author="Craig McKay" w:date="2010-06-01T12:56:00Z">
        <w:r w:rsidDel="00CD6337">
          <w:rPr>
            <w:b/>
            <w:bCs w:val="0"/>
          </w:rPr>
          <w:delText>Book</w:delText>
        </w:r>
        <w:r w:rsidDel="00CD6337">
          <w:rPr>
            <w:b/>
            <w:bCs w:val="0"/>
          </w:rPr>
          <w:tab/>
        </w:r>
        <w:r w:rsidDel="00CD6337">
          <w:delText>Used symbolically for what a book might contain, such as prophecy, or of the records normally retained in book form. Ancient books were not bound in pages as today, but the writing was on parchment in a long roll which would be wound from spindle to spindle, somewhat similarly to the way a tape recorder works.  Thus when the seven seals of the book in Revelation were opened, this would be as the roll was unwound in stages.</w:delText>
        </w:r>
      </w:del>
    </w:p>
    <w:p w:rsidR="00983363" w:rsidDel="00CD6337" w:rsidRDefault="00983363">
      <w:pPr>
        <w:ind w:left="2880" w:hanging="2880"/>
        <w:rPr>
          <w:del w:id="49" w:author="Craig McKay" w:date="2010-06-01T12:57:00Z"/>
        </w:rPr>
      </w:pPr>
      <w:del w:id="50" w:author="Craig McKay" w:date="2010-06-01T12:57:00Z">
        <w:r w:rsidDel="00CD6337">
          <w:rPr>
            <w:b/>
            <w:bCs w:val="0"/>
          </w:rPr>
          <w:delText>Bow</w:delText>
        </w:r>
        <w:r w:rsidDel="00CD6337">
          <w:rPr>
            <w:b/>
            <w:bCs w:val="0"/>
          </w:rPr>
          <w:tab/>
        </w:r>
        <w:r w:rsidDel="00CD6337">
          <w:delText>The common weapon for firing arrows, used symbolically for hidden attacks of the wicked against the righteous.</w:delText>
        </w:r>
      </w:del>
    </w:p>
    <w:p w:rsidR="009332FA" w:rsidRPr="009332FA" w:rsidDel="00CD6337" w:rsidRDefault="009332FA">
      <w:pPr>
        <w:ind w:left="2880" w:hanging="2880"/>
        <w:rPr>
          <w:del w:id="51" w:author="Craig McKay" w:date="2010-06-01T13:02:00Z"/>
        </w:rPr>
      </w:pPr>
      <w:del w:id="52" w:author="Craig McKay" w:date="2010-06-01T13:02:00Z">
        <w:r w:rsidDel="00CD6337">
          <w:rPr>
            <w:b/>
            <w:bCs w:val="0"/>
          </w:rPr>
          <w:delText>Brass, bra</w:delText>
        </w:r>
        <w:r w:rsidR="00D3798B" w:rsidDel="00CD6337">
          <w:rPr>
            <w:b/>
            <w:bCs w:val="0"/>
          </w:rPr>
          <w:delText>z</w:delText>
        </w:r>
        <w:r w:rsidDel="00CD6337">
          <w:rPr>
            <w:b/>
            <w:bCs w:val="0"/>
          </w:rPr>
          <w:delText>en</w:delText>
        </w:r>
        <w:r w:rsidDel="00CD6337">
          <w:rPr>
            <w:b/>
            <w:bCs w:val="0"/>
          </w:rPr>
          <w:tab/>
        </w:r>
        <w:r w:rsidDel="00CD6337">
          <w:rPr>
            <w:bCs w:val="0"/>
          </w:rPr>
          <w:delText xml:space="preserve">The word brass as in the A.V. refers (as in J.N.D.’s note) to what is now called </w:delText>
        </w:r>
        <w:r w:rsidRPr="009332FA" w:rsidDel="00CD6337">
          <w:rPr>
            <w:bCs w:val="0"/>
            <w:i/>
          </w:rPr>
          <w:delText>bronze</w:delText>
        </w:r>
        <w:r w:rsidDel="00CD6337">
          <w:rPr>
            <w:bCs w:val="0"/>
          </w:rPr>
          <w:delText xml:space="preserve"> which is an alloy of copper and tin. See under metals.</w:delText>
        </w:r>
      </w:del>
    </w:p>
    <w:p w:rsidR="00983363" w:rsidDel="00C9210B" w:rsidRDefault="00983363">
      <w:pPr>
        <w:ind w:left="2880" w:hanging="2880"/>
        <w:rPr>
          <w:del w:id="53" w:author="Craig McKay" w:date="2010-06-01T16:59:00Z"/>
        </w:rPr>
      </w:pPr>
      <w:del w:id="54" w:author="Craig McKay" w:date="2010-06-01T16:59:00Z">
        <w:r w:rsidDel="00C9210B">
          <w:rPr>
            <w:b/>
            <w:bCs w:val="0"/>
          </w:rPr>
          <w:delText>Brethren</w:delText>
        </w:r>
        <w:r w:rsidDel="00C9210B">
          <w:rPr>
            <w:b/>
            <w:bCs w:val="0"/>
          </w:rPr>
          <w:tab/>
        </w:r>
        <w:r w:rsidDel="00C9210B">
          <w:delText>A 16</w:delText>
        </w:r>
        <w:r w:rsidDel="00C9210B">
          <w:rPr>
            <w:vertAlign w:val="superscript"/>
          </w:rPr>
          <w:delText>th</w:delText>
        </w:r>
        <w:r w:rsidDel="00C9210B">
          <w:delText xml:space="preserve"> century word for “brothers”, although often in practice including brothers and sisters. Besides the literal meaning, used for persons morally or nationally associated together.</w:delText>
        </w:r>
      </w:del>
    </w:p>
    <w:p w:rsidR="00983363" w:rsidDel="00C9210B" w:rsidRDefault="00983363">
      <w:pPr>
        <w:ind w:left="2880" w:hanging="2880"/>
        <w:rPr>
          <w:del w:id="55" w:author="Craig McKay" w:date="2010-06-01T17:00:00Z"/>
        </w:rPr>
      </w:pPr>
      <w:del w:id="56" w:author="Craig McKay" w:date="2010-06-01T17:00:00Z">
        <w:r w:rsidDel="00C9210B">
          <w:rPr>
            <w:b/>
            <w:bCs w:val="0"/>
          </w:rPr>
          <w:delText xml:space="preserve">Bride </w:delText>
        </w:r>
        <w:r w:rsidDel="00C9210B">
          <w:rPr>
            <w:b/>
            <w:bCs w:val="0"/>
          </w:rPr>
          <w:tab/>
        </w:r>
        <w:r w:rsidDel="00C9210B">
          <w:delText>Symbolically those who are closely associated with Jehovah or the Lord Jesus.</w:delText>
        </w:r>
      </w:del>
    </w:p>
    <w:p w:rsidR="00983363" w:rsidDel="00BC49B7" w:rsidRDefault="00983363">
      <w:pPr>
        <w:ind w:left="2880" w:hanging="2880"/>
        <w:rPr>
          <w:del w:id="57" w:author="Craig McKay" w:date="2010-06-01T17:02:00Z"/>
        </w:rPr>
      </w:pPr>
      <w:del w:id="58" w:author="Craig McKay" w:date="2010-06-01T17:02:00Z">
        <w:r w:rsidDel="00BC49B7">
          <w:rPr>
            <w:b/>
            <w:bCs w:val="0"/>
          </w:rPr>
          <w:delText>Brimstone</w:delText>
        </w:r>
        <w:r w:rsidDel="00BC49B7">
          <w:rPr>
            <w:b/>
            <w:bCs w:val="0"/>
          </w:rPr>
          <w:tab/>
        </w:r>
        <w:r w:rsidDel="00BC49B7">
          <w:delText>Strictly sulphur produced during volcanic activity, used symbolically as connected with final judgment, or that which will add to the torment and anguish of the wicked.</w:delText>
        </w:r>
      </w:del>
    </w:p>
    <w:p w:rsidR="00983363" w:rsidDel="00AC5ED3" w:rsidRDefault="00983363">
      <w:pPr>
        <w:ind w:left="2880" w:hanging="2880"/>
        <w:rPr>
          <w:del w:id="59" w:author="Craig McKay" w:date="2010-06-01T17:03:00Z"/>
        </w:rPr>
      </w:pPr>
      <w:del w:id="60" w:author="Craig McKay" w:date="2010-06-01T17:03:00Z">
        <w:r w:rsidDel="00AC5ED3">
          <w:rPr>
            <w:b/>
            <w:bCs w:val="0"/>
          </w:rPr>
          <w:delText>Builder/building</w:delText>
        </w:r>
        <w:r w:rsidDel="00AC5ED3">
          <w:rPr>
            <w:b/>
            <w:bCs w:val="0"/>
          </w:rPr>
          <w:tab/>
        </w:r>
        <w:r w:rsidDel="00AC5ED3">
          <w:delText>Symbolically raising up a spiritual edifice to God.</w:delText>
        </w:r>
      </w:del>
    </w:p>
    <w:p w:rsidR="00983363" w:rsidDel="00223F5D" w:rsidRDefault="00983363">
      <w:pPr>
        <w:ind w:left="2880" w:hanging="2880"/>
        <w:rPr>
          <w:del w:id="61" w:author="Craig McKay" w:date="2010-06-01T17:04:00Z"/>
        </w:rPr>
      </w:pPr>
      <w:del w:id="62" w:author="Craig McKay" w:date="2010-06-01T17:04:00Z">
        <w:r w:rsidDel="00223F5D">
          <w:rPr>
            <w:b/>
            <w:bCs w:val="0"/>
          </w:rPr>
          <w:delText>Butter</w:delText>
        </w:r>
        <w:r w:rsidDel="00223F5D">
          <w:rPr>
            <w:b/>
            <w:bCs w:val="0"/>
          </w:rPr>
          <w:tab/>
        </w:r>
        <w:r w:rsidDel="00223F5D">
          <w:delText xml:space="preserve">Curdled milk, not strictly butter as we know it. “Milk and honey” may refer to the common beverage in the East of curdled milk, which when mixed with honey is esteemed as a </w:delText>
        </w:r>
        <w:r w:rsidDel="00223F5D">
          <w:lastRenderedPageBreak/>
          <w:delText xml:space="preserve">delicacy. A land flowing with milk and honey thus symbolises a delightful place to live. </w:delText>
        </w:r>
      </w:del>
    </w:p>
    <w:p w:rsidR="00983363" w:rsidDel="009C6DD6" w:rsidRDefault="00983363">
      <w:pPr>
        <w:ind w:left="2880" w:hanging="2880"/>
        <w:rPr>
          <w:del w:id="63" w:author="Craig McKay" w:date="2010-06-01T17:06:00Z"/>
        </w:rPr>
      </w:pPr>
      <w:del w:id="64" w:author="Craig McKay" w:date="2010-06-01T17:06:00Z">
        <w:r w:rsidDel="009C6DD6">
          <w:rPr>
            <w:b/>
            <w:bCs w:val="0"/>
          </w:rPr>
          <w:delText>Cakes</w:delText>
        </w:r>
        <w:r w:rsidDel="009C6DD6">
          <w:rPr>
            <w:b/>
            <w:bCs w:val="0"/>
          </w:rPr>
          <w:tab/>
        </w:r>
        <w:r w:rsidDel="009C6DD6">
          <w:delText xml:space="preserve">Not </w:delText>
        </w:r>
        <w:r w:rsidR="009332FA" w:rsidDel="009C6DD6">
          <w:delText xml:space="preserve">baked </w:delText>
        </w:r>
        <w:r w:rsidDel="009C6DD6">
          <w:delText xml:space="preserve">confectionery as we know it, but </w:delText>
        </w:r>
        <w:r w:rsidR="009332FA" w:rsidDel="009C6DD6">
          <w:delText xml:space="preserve">either (i) </w:delText>
        </w:r>
        <w:r w:rsidDel="009C6DD6">
          <w:delText xml:space="preserve">more like our oatcakes, or </w:delText>
        </w:r>
        <w:r w:rsidR="009332FA" w:rsidDel="009C6DD6">
          <w:delText xml:space="preserve">(ii) </w:delText>
        </w:r>
        <w:r w:rsidDel="009C6DD6">
          <w:delText xml:space="preserve">as made from dried fruits pressed together giving “fig-cakes” </w:delText>
        </w:r>
        <w:r w:rsidR="009332FA" w:rsidDel="009C6DD6">
          <w:delText>or “</w:delText>
        </w:r>
        <w:r w:rsidDel="009C6DD6">
          <w:delText>raisin-cakes”.</w:delText>
        </w:r>
      </w:del>
    </w:p>
    <w:p w:rsidR="00983363" w:rsidDel="009C6DD6" w:rsidRDefault="00983363">
      <w:pPr>
        <w:ind w:left="2880" w:hanging="2880"/>
        <w:rPr>
          <w:del w:id="65" w:author="Craig McKay" w:date="2010-06-01T17:06:00Z"/>
        </w:rPr>
      </w:pPr>
      <w:del w:id="66" w:author="Craig McKay" w:date="2010-06-01T17:06:00Z">
        <w:r w:rsidDel="009C6DD6">
          <w:rPr>
            <w:b/>
            <w:bCs w:val="0"/>
          </w:rPr>
          <w:delText>Censer</w:delText>
        </w:r>
        <w:r w:rsidDel="009C6DD6">
          <w:rPr>
            <w:b/>
            <w:bCs w:val="0"/>
          </w:rPr>
          <w:tab/>
        </w:r>
        <w:r w:rsidDel="009C6DD6">
          <w:delText xml:space="preserve">A metal container to hold hot coals taken from the altar. When incense was put on these hot coals, a cloud of perfume would be driven off.  </w:delText>
        </w:r>
      </w:del>
    </w:p>
    <w:p w:rsidR="00983363" w:rsidDel="009C6DD6" w:rsidRDefault="00983363">
      <w:pPr>
        <w:pStyle w:val="Heading2"/>
        <w:rPr>
          <w:del w:id="67" w:author="Craig McKay" w:date="2010-06-01T17:09:00Z"/>
        </w:rPr>
      </w:pPr>
      <w:del w:id="68" w:author="Craig McKay" w:date="2010-06-01T17:09:00Z">
        <w:r w:rsidDel="009C6DD6">
          <w:delText>Cereals</w:delText>
        </w:r>
        <w:r w:rsidDel="009C6DD6">
          <w:tab/>
        </w:r>
        <w:r w:rsidDel="009C6DD6">
          <w:rPr>
            <w:b w:val="0"/>
            <w:bCs/>
            <w:i/>
            <w:iCs/>
          </w:rPr>
          <w:delText xml:space="preserve">Barley </w:delText>
        </w:r>
        <w:r w:rsidDel="009C6DD6">
          <w:rPr>
            <w:b w:val="0"/>
            <w:bCs/>
          </w:rPr>
          <w:delText xml:space="preserve">             </w:delText>
        </w:r>
        <w:r w:rsidDel="009C6DD6">
          <w:rPr>
            <w:b w:val="0"/>
            <w:bCs/>
          </w:rPr>
          <w:tab/>
          <w:delText>Barley is the first grain to be harvested and thus speaks</w:delText>
        </w:r>
        <w:r w:rsidDel="009C6DD6">
          <w:delText xml:space="preserve"> </w:delText>
        </w:r>
        <w:r w:rsidDel="009C6DD6">
          <w:rPr>
            <w:b w:val="0"/>
            <w:bCs/>
          </w:rPr>
          <w:delText xml:space="preserve">of  </w:delText>
        </w:r>
      </w:del>
    </w:p>
    <w:p w:rsidR="00983363" w:rsidDel="009C6DD6" w:rsidRDefault="00983363">
      <w:pPr>
        <w:ind w:left="4320" w:hanging="1440"/>
        <w:rPr>
          <w:del w:id="69" w:author="Craig McKay" w:date="2010-06-01T17:09:00Z"/>
        </w:rPr>
      </w:pPr>
      <w:del w:id="70" w:author="Craig McKay" w:date="2010-06-01T17:09:00Z">
        <w:r w:rsidDel="009C6DD6">
          <w:delText xml:space="preserve">the first fruits. The barley harvest is figurative of what is </w:delText>
        </w:r>
      </w:del>
    </w:p>
    <w:p w:rsidR="00983363" w:rsidDel="009C6DD6" w:rsidRDefault="00983363">
      <w:pPr>
        <w:ind w:left="4320" w:hanging="1440"/>
        <w:rPr>
          <w:del w:id="71" w:author="Craig McKay" w:date="2010-06-01T17:09:00Z"/>
        </w:rPr>
      </w:pPr>
      <w:del w:id="72" w:author="Craig McKay" w:date="2010-06-01T17:09:00Z">
        <w:r w:rsidDel="009C6DD6">
          <w:delText xml:space="preserve">connected with Christ as the risen One.     </w:delText>
        </w:r>
      </w:del>
    </w:p>
    <w:p w:rsidR="00983363" w:rsidDel="009C6DD6" w:rsidRDefault="00983363">
      <w:pPr>
        <w:ind w:left="2880" w:hanging="1440"/>
        <w:rPr>
          <w:del w:id="73" w:author="Craig McKay" w:date="2010-06-01T17:09:00Z"/>
        </w:rPr>
      </w:pPr>
      <w:del w:id="74" w:author="Craig McKay" w:date="2010-06-01T17:09:00Z">
        <w:r w:rsidDel="009C6DD6">
          <w:rPr>
            <w:i/>
            <w:iCs/>
          </w:rPr>
          <w:delText>Corn</w:delText>
        </w:r>
        <w:r w:rsidDel="009C6DD6">
          <w:rPr>
            <w:b/>
            <w:bCs w:val="0"/>
          </w:rPr>
          <w:tab/>
        </w:r>
        <w:r w:rsidDel="009C6DD6">
          <w:delText>Any kind of grain. The old corn of the land was eaten after crossing the Jordan, when the manna ceased, typifying a heavenly Christ, on whom those feed who have spiritually passed through Jordan, that is they are experimentally dead and risen with Christ.</w:delText>
        </w:r>
      </w:del>
    </w:p>
    <w:p w:rsidR="00983363" w:rsidDel="009C6DD6" w:rsidRDefault="00983363">
      <w:pPr>
        <w:pStyle w:val="Heading2"/>
        <w:ind w:left="720" w:firstLine="720"/>
        <w:rPr>
          <w:del w:id="75" w:author="Craig McKay" w:date="2010-06-01T17:09:00Z"/>
          <w:b w:val="0"/>
          <w:bCs/>
        </w:rPr>
      </w:pPr>
      <w:del w:id="76" w:author="Craig McKay" w:date="2010-06-01T17:09:00Z">
        <w:r w:rsidDel="009C6DD6">
          <w:rPr>
            <w:b w:val="0"/>
            <w:bCs/>
            <w:i/>
            <w:iCs/>
          </w:rPr>
          <w:delText>Wheat</w:delText>
        </w:r>
        <w:r w:rsidDel="009C6DD6">
          <w:rPr>
            <w:b w:val="0"/>
            <w:bCs/>
          </w:rPr>
          <w:tab/>
        </w:r>
        <w:r w:rsidDel="009C6DD6">
          <w:rPr>
            <w:b w:val="0"/>
            <w:bCs/>
          </w:rPr>
          <w:tab/>
          <w:delText xml:space="preserve">The Lord being the second Man out of heaven is compared </w:delText>
        </w:r>
      </w:del>
    </w:p>
    <w:p w:rsidR="00983363" w:rsidDel="009C6DD6" w:rsidRDefault="00983363">
      <w:pPr>
        <w:pStyle w:val="BodyTextIndent"/>
        <w:rPr>
          <w:del w:id="77" w:author="Craig McKay" w:date="2010-06-01T17:09:00Z"/>
        </w:rPr>
      </w:pPr>
      <w:del w:id="78" w:author="Craig McKay" w:date="2010-06-01T17:09:00Z">
        <w:r w:rsidDel="009C6DD6">
          <w:delText>to the grain of wheat that must have remained alone unless it had died, but which in dying, would bring forth much fruit. Thus the wheat harvest refers to the saints as after the order of Christ; it brings in the assembly typically.</w:delText>
        </w:r>
      </w:del>
    </w:p>
    <w:p w:rsidR="00983363" w:rsidDel="00C04057" w:rsidRDefault="00983363">
      <w:pPr>
        <w:ind w:left="2880" w:hanging="2880"/>
        <w:rPr>
          <w:del w:id="79" w:author="Craig McKay" w:date="2010-06-02T06:48:00Z"/>
        </w:rPr>
      </w:pPr>
      <w:del w:id="80" w:author="Craig McKay" w:date="2010-06-02T06:48:00Z">
        <w:r w:rsidDel="00C04057">
          <w:rPr>
            <w:b/>
            <w:bCs w:val="0"/>
          </w:rPr>
          <w:delText>Chaff</w:delText>
        </w:r>
        <w:r w:rsidDel="00C04057">
          <w:rPr>
            <w:b/>
            <w:bCs w:val="0"/>
          </w:rPr>
          <w:tab/>
        </w:r>
        <w:r w:rsidDel="00C04057">
          <w:delText>That which is quickly consumed, or easily swept away by the wind - worthless people.</w:delText>
        </w:r>
      </w:del>
    </w:p>
    <w:p w:rsidR="00983363" w:rsidDel="00C04057" w:rsidRDefault="00983363">
      <w:pPr>
        <w:ind w:left="2880" w:hanging="2880"/>
        <w:rPr>
          <w:del w:id="81" w:author="Craig McKay" w:date="2010-06-02T06:49:00Z"/>
        </w:rPr>
      </w:pPr>
      <w:del w:id="82" w:author="Craig McKay" w:date="2010-06-02T06:49:00Z">
        <w:r w:rsidDel="00C04057">
          <w:rPr>
            <w:b/>
            <w:bCs w:val="0"/>
          </w:rPr>
          <w:delText>Cherub, Cherubim</w:delText>
        </w:r>
        <w:r w:rsidDel="00C04057">
          <w:rPr>
            <w:b/>
            <w:bCs w:val="0"/>
          </w:rPr>
          <w:tab/>
        </w:r>
        <w:r w:rsidDel="00C04057">
          <w:delText xml:space="preserve">Angelic beings, representatives of God’s power in creation and judicial government.  They were set to guard the way to the Tree of Life after the </w:delText>
        </w:r>
        <w:r w:rsidR="00FA01F8" w:rsidDel="00C04057">
          <w:delText>fall</w:delText>
        </w:r>
        <w:r w:rsidDel="00C04057">
          <w:delText xml:space="preserve">. </w:delText>
        </w:r>
        <w:r w:rsidR="00764D4D" w:rsidDel="00C04057">
          <w:delText xml:space="preserve">The priests and Levites at least had an idea of their appearance in that two representations of them were on the mercy-seat, and there were also embroidered versions on the tabernacle curtains. </w:delText>
        </w:r>
        <w:r w:rsidDel="00C04057">
          <w:delText xml:space="preserve">The common idea in </w:delText>
        </w:r>
        <w:r w:rsidR="00764D4D" w:rsidDel="00C04057">
          <w:delText xml:space="preserve">later </w:delText>
        </w:r>
        <w:r w:rsidDel="00C04057">
          <w:delText>artistic work of chubby boys is quite false: this has no connection with the scriptural term, but is rather a relic of Romanist idolatry.</w:delText>
        </w:r>
      </w:del>
    </w:p>
    <w:p w:rsidR="00983363" w:rsidDel="00C04057" w:rsidRDefault="00983363">
      <w:pPr>
        <w:ind w:left="2880" w:hanging="2880"/>
        <w:rPr>
          <w:del w:id="83" w:author="Craig McKay" w:date="2010-06-02T06:51:00Z"/>
        </w:rPr>
      </w:pPr>
      <w:del w:id="84" w:author="Craig McKay" w:date="2010-06-02T06:51:00Z">
        <w:r w:rsidDel="00C04057">
          <w:rPr>
            <w:b/>
            <w:bCs w:val="0"/>
          </w:rPr>
          <w:delText>Children</w:delText>
        </w:r>
        <w:r w:rsidDel="00C04057">
          <w:rPr>
            <w:b/>
            <w:bCs w:val="0"/>
          </w:rPr>
          <w:tab/>
        </w:r>
        <w:r w:rsidDel="00C04057">
          <w:delText>As well as he normal meaning of descendants, can also designate moral character as in “children of Belial”</w:delText>
        </w:r>
      </w:del>
    </w:p>
    <w:p w:rsidR="00983363" w:rsidDel="00C04057" w:rsidRDefault="00983363">
      <w:pPr>
        <w:ind w:left="2880" w:hanging="2880"/>
        <w:rPr>
          <w:del w:id="85" w:author="Craig McKay" w:date="2010-06-02T06:51:00Z"/>
        </w:rPr>
      </w:pPr>
      <w:del w:id="86" w:author="Craig McKay" w:date="2010-06-02T06:51:00Z">
        <w:r w:rsidDel="00C04057">
          <w:rPr>
            <w:b/>
            <w:bCs w:val="0"/>
          </w:rPr>
          <w:delText>Choenix</w:delText>
        </w:r>
        <w:r w:rsidDel="00C04057">
          <w:rPr>
            <w:b/>
            <w:bCs w:val="0"/>
          </w:rPr>
          <w:tab/>
        </w:r>
        <w:r w:rsidDel="00C04057">
          <w:delText>A Hebrew word translated into Greek used for a unit of capacity, thought to be about one quart or 1200cc.</w:delText>
        </w:r>
      </w:del>
    </w:p>
    <w:p w:rsidR="00983363" w:rsidDel="009A32CC" w:rsidRDefault="00983363">
      <w:pPr>
        <w:ind w:left="2880" w:hanging="2880"/>
        <w:rPr>
          <w:del w:id="87" w:author="Craig McKay" w:date="2010-06-01T17:09:00Z"/>
        </w:rPr>
      </w:pPr>
      <w:del w:id="88" w:author="Craig McKay" w:date="2010-06-01T17:09:00Z">
        <w:r w:rsidDel="009A32CC">
          <w:rPr>
            <w:b/>
            <w:bCs w:val="0"/>
          </w:rPr>
          <w:delText>Church</w:delText>
        </w:r>
        <w:r w:rsidDel="009A32CC">
          <w:rPr>
            <w:b/>
            <w:bCs w:val="0"/>
          </w:rPr>
          <w:tab/>
        </w:r>
        <w:r w:rsidDel="009A32CC">
          <w:delText xml:space="preserve">See assembly </w:delText>
        </w:r>
      </w:del>
    </w:p>
    <w:p w:rsidR="00983363" w:rsidDel="00C04057" w:rsidRDefault="00983363">
      <w:pPr>
        <w:pStyle w:val="Heading1"/>
        <w:ind w:left="2880" w:hanging="2880"/>
        <w:rPr>
          <w:del w:id="89" w:author="Craig McKay" w:date="2010-06-02T06:55:00Z"/>
          <w:b w:val="0"/>
          <w:bCs/>
        </w:rPr>
      </w:pPr>
      <w:del w:id="90" w:author="Craig McKay" w:date="2010-06-02T06:55:00Z">
        <w:r w:rsidDel="00C04057">
          <w:delText>Conversation</w:delText>
        </w:r>
        <w:r w:rsidDel="00C04057">
          <w:tab/>
          <w:delText xml:space="preserve">(Gal.1:13) </w:delText>
        </w:r>
        <w:r w:rsidDel="00C04057">
          <w:rPr>
            <w:b w:val="0"/>
            <w:bCs/>
          </w:rPr>
          <w:delText xml:space="preserve">an older meaning of the word as used in the Authorised Version – as in the note </w:delText>
        </w:r>
        <w:r w:rsidDel="00C04057">
          <w:rPr>
            <w:b w:val="0"/>
            <w:bCs/>
            <w:i/>
            <w:iCs/>
          </w:rPr>
          <w:delText>e</w:delText>
        </w:r>
        <w:r w:rsidDel="00C04057">
          <w:rPr>
            <w:b w:val="0"/>
            <w:bCs/>
          </w:rPr>
          <w:delText xml:space="preserve">  - manner of life.  It is not restricted to the modern meaning of speaking together.</w:delText>
        </w:r>
      </w:del>
    </w:p>
    <w:p w:rsidR="00983363" w:rsidDel="00C04057" w:rsidRDefault="00983363">
      <w:pPr>
        <w:pStyle w:val="Heading1"/>
        <w:ind w:left="2880" w:hanging="2880"/>
        <w:rPr>
          <w:del w:id="91" w:author="Craig McKay" w:date="2010-06-02T06:56:00Z"/>
        </w:rPr>
      </w:pPr>
      <w:del w:id="92" w:author="Craig McKay" w:date="2010-06-02T06:56:00Z">
        <w:r w:rsidDel="00C04057">
          <w:delText>Corinth</w:delText>
        </w:r>
        <w:r w:rsidDel="00C04057">
          <w:tab/>
        </w:r>
        <w:r w:rsidDel="00C04057">
          <w:rPr>
            <w:b w:val="0"/>
            <w:bCs/>
          </w:rPr>
          <w:delText>Capital of Achaia, and a centre of commercial traffic, rich and profligate</w:delText>
        </w:r>
        <w:r w:rsidDel="00C04057">
          <w:delText>.</w:delText>
        </w:r>
      </w:del>
    </w:p>
    <w:p w:rsidR="00983363" w:rsidDel="00C04057" w:rsidRDefault="00983363">
      <w:pPr>
        <w:ind w:left="2880" w:hanging="2880"/>
        <w:rPr>
          <w:del w:id="93" w:author="Craig McKay" w:date="2010-06-02T06:59:00Z"/>
        </w:rPr>
      </w:pPr>
      <w:del w:id="94" w:author="Craig McKay" w:date="2010-06-02T06:59:00Z">
        <w:r w:rsidDel="00C04057">
          <w:rPr>
            <w:b/>
            <w:bCs w:val="0"/>
          </w:rPr>
          <w:delText>Corner Stone</w:delText>
        </w:r>
        <w:r w:rsidDel="00C04057">
          <w:rPr>
            <w:b/>
            <w:bCs w:val="0"/>
          </w:rPr>
          <w:tab/>
        </w:r>
        <w:r w:rsidDel="00C04057">
          <w:delText>One of the designations of Christ. May mean a foundation stone as well as the top stone or head of the corner. The Lord Jesus is the foundation upon which all rests as well as the chief corner stone, which binds all together.</w:delText>
        </w:r>
      </w:del>
    </w:p>
    <w:p w:rsidR="00983363" w:rsidDel="00C04057" w:rsidRDefault="00983363">
      <w:pPr>
        <w:ind w:left="2880" w:hanging="2880"/>
        <w:rPr>
          <w:del w:id="95" w:author="Craig McKay" w:date="2010-06-02T07:00:00Z"/>
        </w:rPr>
      </w:pPr>
      <w:del w:id="96" w:author="Craig McKay" w:date="2010-06-02T07:00:00Z">
        <w:r w:rsidDel="00C04057">
          <w:rPr>
            <w:b/>
            <w:bCs w:val="0"/>
          </w:rPr>
          <w:delText>Cubit</w:delText>
        </w:r>
        <w:r w:rsidDel="00C04057">
          <w:rPr>
            <w:b/>
            <w:bCs w:val="0"/>
          </w:rPr>
          <w:tab/>
        </w:r>
        <w:r w:rsidDel="00C04057">
          <w:delText>Unit of length approximately equal to 18 inches or 46</w:delText>
        </w:r>
        <w:r w:rsidR="00FA01F8" w:rsidDel="00C04057">
          <w:delText>cm.</w:delText>
        </w:r>
        <w:r w:rsidDel="00C04057">
          <w:delText xml:space="preserve"> see weights and measures.</w:delText>
        </w:r>
      </w:del>
    </w:p>
    <w:p w:rsidR="00983363" w:rsidDel="00B53AE3" w:rsidRDefault="00983363">
      <w:pPr>
        <w:ind w:left="2880" w:hanging="2880"/>
        <w:rPr>
          <w:del w:id="97" w:author="Craig McKay" w:date="2010-06-03T06:50:00Z"/>
        </w:rPr>
      </w:pPr>
      <w:del w:id="98" w:author="Craig McKay" w:date="2010-06-03T06:50:00Z">
        <w:r w:rsidDel="00B53AE3">
          <w:rPr>
            <w:b/>
            <w:bCs w:val="0"/>
          </w:rPr>
          <w:delText>Daric</w:delText>
        </w:r>
        <w:r w:rsidDel="00B53AE3">
          <w:rPr>
            <w:b/>
            <w:bCs w:val="0"/>
          </w:rPr>
          <w:tab/>
        </w:r>
        <w:r w:rsidDel="00B53AE3">
          <w:delText>Persian gold coin – see under weights and measures</w:delText>
        </w:r>
      </w:del>
    </w:p>
    <w:p w:rsidR="00983363" w:rsidDel="0003677A" w:rsidRDefault="00983363">
      <w:pPr>
        <w:ind w:left="2880" w:hanging="2880"/>
        <w:rPr>
          <w:del w:id="99" w:author="Craig McKay" w:date="2010-06-08T11:45:00Z"/>
        </w:rPr>
      </w:pPr>
      <w:del w:id="100" w:author="Craig McKay" w:date="2010-06-08T11:45:00Z">
        <w:r w:rsidDel="0003677A">
          <w:rPr>
            <w:b/>
            <w:bCs w:val="0"/>
          </w:rPr>
          <w:delText>Darnel</w:delText>
        </w:r>
        <w:r w:rsidDel="0003677A">
          <w:rPr>
            <w:b/>
            <w:bCs w:val="0"/>
          </w:rPr>
          <w:tab/>
        </w:r>
        <w:r w:rsidR="00FA01F8" w:rsidDel="0003677A">
          <w:delText>Weeds closely resembling wheat until the ears become</w:delText>
        </w:r>
        <w:r w:rsidDel="0003677A">
          <w:delText xml:space="preserve"> visible. In the parable of the wheat and the tares, it thus represents false persons introduced into the kingdom of God by Satan, who will be consumed in judgment.</w:delText>
        </w:r>
      </w:del>
    </w:p>
    <w:p w:rsidR="00983363" w:rsidDel="0003677A" w:rsidRDefault="00983363">
      <w:pPr>
        <w:ind w:left="2880" w:hanging="2880"/>
        <w:rPr>
          <w:del w:id="101" w:author="Craig McKay" w:date="2010-06-08T11:46:00Z"/>
        </w:rPr>
      </w:pPr>
      <w:del w:id="102" w:author="Craig McKay" w:date="2010-06-08T11:46:00Z">
        <w:r w:rsidDel="0003677A">
          <w:rPr>
            <w:b/>
            <w:bCs w:val="0"/>
          </w:rPr>
          <w:delText>Daughter</w:delText>
        </w:r>
        <w:r w:rsidDel="0003677A">
          <w:rPr>
            <w:b/>
            <w:bCs w:val="0"/>
          </w:rPr>
          <w:tab/>
        </w:r>
        <w:r w:rsidDel="0003677A">
          <w:delText>Besides the normal meaning, can also mean a grand-daughter, female descendant in general, female of a certain character (as daughter of Belial), or as belonging to a place or country. It is also used for the villages surrounding a city.</w:delText>
        </w:r>
      </w:del>
    </w:p>
    <w:p w:rsidR="00983363" w:rsidDel="0003677A" w:rsidRDefault="00983363">
      <w:pPr>
        <w:ind w:left="2880" w:hanging="2880"/>
        <w:rPr>
          <w:del w:id="103" w:author="Craig McKay" w:date="2010-06-08T11:49:00Z"/>
        </w:rPr>
      </w:pPr>
      <w:del w:id="104" w:author="Craig McKay" w:date="2010-06-08T11:49:00Z">
        <w:r w:rsidDel="0003677A">
          <w:rPr>
            <w:b/>
            <w:bCs w:val="0"/>
          </w:rPr>
          <w:delText>Day’s journey</w:delText>
        </w:r>
        <w:r w:rsidDel="0003677A">
          <w:rPr>
            <w:b/>
            <w:bCs w:val="0"/>
          </w:rPr>
          <w:tab/>
        </w:r>
        <w:r w:rsidDel="0003677A">
          <w:delText xml:space="preserve">In practice, a unit of distance approximating to the distance that could be walked in a day, about 30 miles or 50 Km. Three day’s journey was about 90-100 miles or 150-160 Km. A Sabbath day’s journey was much shorter, thought to be the maximum distance any Israelite would have to walk from the extremity of the camp to the tabernacle, about 1000 m. or </w:delText>
        </w:r>
      </w:del>
    </w:p>
    <w:p w:rsidR="00983363" w:rsidDel="0003677A" w:rsidRDefault="00983363">
      <w:pPr>
        <w:ind w:left="2880"/>
        <w:rPr>
          <w:del w:id="105" w:author="Craig McKay" w:date="2010-06-08T11:49:00Z"/>
        </w:rPr>
      </w:pPr>
      <w:del w:id="106" w:author="Craig McKay" w:date="2010-06-08T11:49:00Z">
        <w:r w:rsidDel="0003677A">
          <w:lastRenderedPageBreak/>
          <w:delText xml:space="preserve">1 Km.  </w:delText>
        </w:r>
      </w:del>
    </w:p>
    <w:p w:rsidR="00983363" w:rsidDel="0003677A" w:rsidRDefault="00983363">
      <w:pPr>
        <w:ind w:left="2880" w:hanging="2880"/>
        <w:rPr>
          <w:del w:id="107" w:author="Craig McKay" w:date="2010-06-08T11:50:00Z"/>
        </w:rPr>
      </w:pPr>
      <w:del w:id="108" w:author="Craig McKay" w:date="2010-06-08T11:50:00Z">
        <w:r w:rsidDel="0003677A">
          <w:rPr>
            <w:b/>
            <w:bCs w:val="0"/>
          </w:rPr>
          <w:delText>Degrees, Songs of</w:delText>
        </w:r>
        <w:r w:rsidDel="0003677A">
          <w:rPr>
            <w:b/>
            <w:bCs w:val="0"/>
          </w:rPr>
          <w:tab/>
        </w:r>
        <w:r w:rsidDel="0003677A">
          <w:delText>Psalms 120 – 134, the Hebrew word meaning “going up, ascent.” They represent Israel as in the land, with opposition not yet removed.</w:delText>
        </w:r>
      </w:del>
    </w:p>
    <w:p w:rsidR="00983363" w:rsidDel="0003677A" w:rsidRDefault="00983363">
      <w:pPr>
        <w:ind w:left="2880" w:hanging="2880"/>
        <w:rPr>
          <w:del w:id="109" w:author="Craig McKay" w:date="2010-06-08T11:51:00Z"/>
        </w:rPr>
      </w:pPr>
      <w:del w:id="110" w:author="Craig McKay" w:date="2010-06-08T11:51:00Z">
        <w:r w:rsidDel="0003677A">
          <w:rPr>
            <w:b/>
            <w:bCs w:val="0"/>
          </w:rPr>
          <w:delText>Dew</w:delText>
        </w:r>
        <w:r w:rsidDel="0003677A">
          <w:rPr>
            <w:b/>
            <w:bCs w:val="0"/>
          </w:rPr>
          <w:tab/>
        </w:r>
        <w:r w:rsidDel="0003677A">
          <w:delText xml:space="preserve">Typical of the refreshment and strengthening, which God sends upon His people during the night of their Lord’s absence. The dew is very copious in summer in Israel.  </w:delText>
        </w:r>
      </w:del>
    </w:p>
    <w:p w:rsidR="00983363" w:rsidDel="0003677A" w:rsidRDefault="00983363">
      <w:pPr>
        <w:ind w:left="2880" w:hanging="2880"/>
        <w:rPr>
          <w:del w:id="111" w:author="Craig McKay" w:date="2010-06-08T11:51:00Z"/>
        </w:rPr>
      </w:pPr>
      <w:del w:id="112" w:author="Craig McKay" w:date="2010-06-08T11:51:00Z">
        <w:r w:rsidDel="0003677A">
          <w:rPr>
            <w:b/>
            <w:bCs w:val="0"/>
          </w:rPr>
          <w:delText>Door</w:delText>
        </w:r>
        <w:r w:rsidDel="0003677A">
          <w:rPr>
            <w:b/>
            <w:bCs w:val="0"/>
          </w:rPr>
          <w:tab/>
        </w:r>
        <w:r w:rsidDel="0003677A">
          <w:delText>Commonly the means of entrance to a house, symbolically the way of entrance into blessing.</w:delText>
        </w:r>
      </w:del>
    </w:p>
    <w:p w:rsidR="00983363" w:rsidDel="0003677A" w:rsidRDefault="00983363">
      <w:pPr>
        <w:ind w:left="2880" w:hanging="2880"/>
        <w:rPr>
          <w:del w:id="113" w:author="Craig McKay" w:date="2010-06-08T11:52:00Z"/>
        </w:rPr>
      </w:pPr>
      <w:del w:id="114" w:author="Craig McKay" w:date="2010-06-08T11:52:00Z">
        <w:r w:rsidDel="0003677A">
          <w:rPr>
            <w:b/>
            <w:bCs w:val="0"/>
          </w:rPr>
          <w:delText>Dragon</w:delText>
        </w:r>
        <w:r w:rsidDel="0003677A">
          <w:rPr>
            <w:b/>
            <w:bCs w:val="0"/>
          </w:rPr>
          <w:tab/>
        </w:r>
        <w:r w:rsidDel="0003677A">
          <w:delText>Signifies any great serpent or sea monster, and symbolising Satan or Antichrist.</w:delText>
        </w:r>
      </w:del>
    </w:p>
    <w:p w:rsidR="00983363" w:rsidDel="0003677A" w:rsidRDefault="00983363">
      <w:pPr>
        <w:ind w:left="2880" w:hanging="2880"/>
        <w:rPr>
          <w:del w:id="115" w:author="Craig McKay" w:date="2010-06-08T11:53:00Z"/>
        </w:rPr>
      </w:pPr>
      <w:del w:id="116" w:author="Craig McKay" w:date="2010-06-08T11:53:00Z">
        <w:r w:rsidDel="0003677A">
          <w:rPr>
            <w:b/>
            <w:bCs w:val="0"/>
          </w:rPr>
          <w:delText>Earth</w:delText>
        </w:r>
        <w:r w:rsidDel="0003677A">
          <w:rPr>
            <w:b/>
            <w:bCs w:val="0"/>
          </w:rPr>
          <w:tab/>
        </w:r>
        <w:r w:rsidDel="0003677A">
          <w:delText>Besides the two literal meanings of “soil” and the planet we live on, “Earth” symbolises man characteristically according to his natural estate.</w:delText>
        </w:r>
      </w:del>
    </w:p>
    <w:p w:rsidR="00983363" w:rsidDel="0003677A" w:rsidRDefault="00983363">
      <w:pPr>
        <w:ind w:left="2880" w:hanging="2880"/>
        <w:rPr>
          <w:del w:id="117" w:author="Craig McKay" w:date="2010-06-08T11:54:00Z"/>
        </w:rPr>
      </w:pPr>
      <w:del w:id="118" w:author="Craig McKay" w:date="2010-06-08T11:54:00Z">
        <w:r w:rsidDel="0003677A">
          <w:rPr>
            <w:b/>
            <w:bCs w:val="0"/>
          </w:rPr>
          <w:delText>East</w:delText>
        </w:r>
        <w:r w:rsidDel="0003677A">
          <w:rPr>
            <w:b/>
            <w:bCs w:val="0"/>
          </w:rPr>
          <w:tab/>
        </w:r>
        <w:r w:rsidDel="0003677A">
          <w:delText>Because of the</w:delText>
        </w:r>
        <w:r w:rsidDel="0003677A">
          <w:rPr>
            <w:b/>
            <w:bCs w:val="0"/>
          </w:rPr>
          <w:delText xml:space="preserve"> </w:delText>
        </w:r>
        <w:r w:rsidR="00FA01F8" w:rsidDel="0003677A">
          <w:delText>sunrise</w:delText>
        </w:r>
        <w:r w:rsidDel="0003677A">
          <w:delText xml:space="preserve"> sometimes connected with the Lord’s return.</w:delText>
        </w:r>
        <w:r w:rsidR="00764D4D" w:rsidDel="0003677A">
          <w:delText xml:space="preserve"> A true Israelite</w:delText>
        </w:r>
        <w:r w:rsidR="00B33640" w:rsidDel="0003677A">
          <w:delText>’</w:delText>
        </w:r>
        <w:r w:rsidR="00764D4D" w:rsidDel="0003677A">
          <w:delText>s reference stance was towards the east (as opposed to our habit of aligning everything to the north)</w:delText>
        </w:r>
        <w:r w:rsidR="007B7DEC" w:rsidDel="0003677A">
          <w:delText>, and for this reason north can mean left hand, south right hand and west behind, as in the ‘hinder sea’</w:delText>
        </w:r>
      </w:del>
    </w:p>
    <w:p w:rsidR="00983363" w:rsidDel="0003677A" w:rsidRDefault="00983363">
      <w:pPr>
        <w:ind w:left="2880" w:hanging="2880"/>
        <w:rPr>
          <w:del w:id="119" w:author="Craig McKay" w:date="2010-06-08T11:54:00Z"/>
          <w:b/>
          <w:bCs w:val="0"/>
        </w:rPr>
      </w:pPr>
      <w:del w:id="120" w:author="Craig McKay" w:date="2010-06-08T11:54:00Z">
        <w:r w:rsidDel="0003677A">
          <w:rPr>
            <w:b/>
            <w:bCs w:val="0"/>
          </w:rPr>
          <w:delText>East wind</w:delText>
        </w:r>
        <w:r w:rsidDel="0003677A">
          <w:rPr>
            <w:b/>
            <w:bCs w:val="0"/>
          </w:rPr>
          <w:tab/>
        </w:r>
        <w:r w:rsidDel="0003677A">
          <w:delText>In Israel this wind comes from extensive desert regions and is therefore symbolical of the withering power of God’s judgments</w:delText>
        </w:r>
        <w:r w:rsidDel="0003677A">
          <w:rPr>
            <w:b/>
            <w:bCs w:val="0"/>
          </w:rPr>
          <w:delText>.</w:delText>
        </w:r>
      </w:del>
    </w:p>
    <w:p w:rsidR="00983363" w:rsidDel="0003677A" w:rsidRDefault="00983363">
      <w:pPr>
        <w:ind w:left="2880" w:hanging="2880"/>
        <w:rPr>
          <w:del w:id="121" w:author="Craig McKay" w:date="2010-06-08T11:55:00Z"/>
        </w:rPr>
      </w:pPr>
      <w:del w:id="122" w:author="Craig McKay" w:date="2010-06-08T11:55:00Z">
        <w:r w:rsidDel="0003677A">
          <w:rPr>
            <w:b/>
            <w:bCs w:val="0"/>
          </w:rPr>
          <w:delText>Eating</w:delText>
        </w:r>
        <w:r w:rsidDel="0003677A">
          <w:rPr>
            <w:b/>
            <w:bCs w:val="0"/>
          </w:rPr>
          <w:tab/>
        </w:r>
        <w:r w:rsidDel="0003677A">
          <w:delText xml:space="preserve">Besides the literal meaning, used symbolically for “consume, destroy” and also for receiving, digesting, and delighting in God’s words. </w:delText>
        </w:r>
      </w:del>
    </w:p>
    <w:p w:rsidR="00983363" w:rsidDel="00A96CF1" w:rsidRDefault="00983363">
      <w:pPr>
        <w:ind w:left="2880" w:hanging="2880"/>
        <w:rPr>
          <w:del w:id="123" w:author="Craig McKay" w:date="2010-06-08T11:56:00Z"/>
        </w:rPr>
      </w:pPr>
      <w:del w:id="124" w:author="Craig McKay" w:date="2010-06-08T11:56:00Z">
        <w:r w:rsidDel="00A96CF1">
          <w:rPr>
            <w:b/>
            <w:bCs w:val="0"/>
          </w:rPr>
          <w:delText>Egypt</w:delText>
        </w:r>
        <w:r w:rsidDel="00A96CF1">
          <w:rPr>
            <w:b/>
            <w:bCs w:val="0"/>
          </w:rPr>
          <w:tab/>
        </w:r>
        <w:r w:rsidDel="00A96CF1">
          <w:delText>Typically the world as a place where nature gratifies its lusts, out of which the Christian is brought; also the place of sojourn of Israel.</w:delText>
        </w:r>
      </w:del>
    </w:p>
    <w:p w:rsidR="00983363" w:rsidDel="0095425E" w:rsidRDefault="00983363">
      <w:pPr>
        <w:ind w:left="2880" w:hanging="2880"/>
        <w:rPr>
          <w:del w:id="125" w:author="Craig McKay" w:date="2010-06-08T12:01:00Z"/>
        </w:rPr>
      </w:pPr>
      <w:del w:id="126" w:author="Craig McKay" w:date="2010-06-08T12:01:00Z">
        <w:r w:rsidDel="0095425E">
          <w:rPr>
            <w:b/>
            <w:bCs w:val="0"/>
          </w:rPr>
          <w:delText>Ephah</w:delText>
        </w:r>
        <w:r w:rsidDel="0095425E">
          <w:rPr>
            <w:b/>
            <w:bCs w:val="0"/>
          </w:rPr>
          <w:tab/>
        </w:r>
        <w:r w:rsidDel="0095425E">
          <w:delText xml:space="preserve">Unit of capacity, </w:delText>
        </w:r>
        <w:r w:rsidR="00D3798B" w:rsidDel="0095425E">
          <w:delText>approximately 24</w:delText>
        </w:r>
        <w:r w:rsidDel="0095425E">
          <w:delText xml:space="preserve"> litres</w:delText>
        </w:r>
        <w:r w:rsidR="00D3798B" w:rsidDel="0095425E">
          <w:delText xml:space="preserve"> or 5.1/4 gallons</w:delText>
        </w:r>
        <w:r w:rsidDel="0095425E">
          <w:delText>. See under weights and measures.</w:delText>
        </w:r>
      </w:del>
    </w:p>
    <w:p w:rsidR="00983363" w:rsidDel="00DB6565" w:rsidRDefault="00983363">
      <w:pPr>
        <w:ind w:left="2880" w:hanging="2880"/>
        <w:rPr>
          <w:del w:id="127" w:author="Craig McKay" w:date="2010-06-08T12:04:00Z"/>
        </w:rPr>
      </w:pPr>
      <w:del w:id="128" w:author="Craig McKay" w:date="2010-06-08T12:04:00Z">
        <w:r w:rsidDel="00DB6565">
          <w:rPr>
            <w:b/>
            <w:bCs w:val="0"/>
          </w:rPr>
          <w:delText>Ephod</w:delText>
        </w:r>
        <w:r w:rsidDel="00DB6565">
          <w:rPr>
            <w:b/>
            <w:bCs w:val="0"/>
          </w:rPr>
          <w:tab/>
        </w:r>
        <w:r w:rsidDel="00DB6565">
          <w:delText xml:space="preserve">A garment of linen, worn over others. </w:delText>
        </w:r>
        <w:r w:rsidDel="00DB6565">
          <w:rPr>
            <w:i/>
            <w:iCs/>
          </w:rPr>
          <w:delText>The</w:delText>
        </w:r>
        <w:r w:rsidDel="00DB6565">
          <w:delText xml:space="preserve"> ephod was worn only by the high priest, with minute instructions given for its fabrication.</w:delText>
        </w:r>
      </w:del>
    </w:p>
    <w:p w:rsidR="00983363" w:rsidDel="004459AB" w:rsidRDefault="00983363">
      <w:pPr>
        <w:ind w:left="2880" w:hanging="2880"/>
        <w:rPr>
          <w:del w:id="129" w:author="Craig McKay" w:date="2010-06-08T12:06:00Z"/>
        </w:rPr>
      </w:pPr>
      <w:del w:id="130" w:author="Craig McKay" w:date="2010-06-08T12:06:00Z">
        <w:r w:rsidDel="004459AB">
          <w:rPr>
            <w:b/>
            <w:bCs w:val="0"/>
          </w:rPr>
          <w:delText>Ephraim</w:delText>
        </w:r>
        <w:r w:rsidDel="004459AB">
          <w:rPr>
            <w:b/>
            <w:bCs w:val="0"/>
          </w:rPr>
          <w:tab/>
        </w:r>
        <w:r w:rsidDel="004459AB">
          <w:delText xml:space="preserve">Second son of Joseph, who had the place of first-born, the birthright being taken from Reuben and given to Joseph. At the division of the tribes after Solomon’s death, Ephraim took a prominent place, and in the prophets </w:delText>
        </w:r>
        <w:r w:rsidR="007B7DEC" w:rsidDel="004459AB">
          <w:delText xml:space="preserve">‘Ephraim’ frequently means </w:delText>
        </w:r>
        <w:r w:rsidDel="004459AB">
          <w:delText>the ten tribes</w:delText>
        </w:r>
        <w:r w:rsidR="007B7DEC" w:rsidDel="004459AB">
          <w:delText>,</w:delText>
        </w:r>
        <w:r w:rsidDel="004459AB">
          <w:delText xml:space="preserve"> as the two were called ‘Judah’.</w:delText>
        </w:r>
      </w:del>
    </w:p>
    <w:p w:rsidR="00983363" w:rsidDel="004459AB" w:rsidRDefault="00983363">
      <w:pPr>
        <w:ind w:left="2880" w:hanging="2880"/>
        <w:rPr>
          <w:del w:id="131" w:author="Craig McKay" w:date="2010-06-08T12:08:00Z"/>
        </w:rPr>
      </w:pPr>
      <w:del w:id="132" w:author="Craig McKay" w:date="2010-06-08T12:08:00Z">
        <w:r w:rsidDel="004459AB">
          <w:rPr>
            <w:b/>
            <w:bCs w:val="0"/>
          </w:rPr>
          <w:delText>Fat</w:delText>
        </w:r>
        <w:r w:rsidDel="004459AB">
          <w:rPr>
            <w:b/>
            <w:bCs w:val="0"/>
          </w:rPr>
          <w:tab/>
        </w:r>
        <w:r w:rsidDel="004459AB">
          <w:delText>The portion of the sacrifices to be burned on the altar, typifying the inward energy of the Lord Jesus in the offering of Himself to God.</w:delText>
        </w:r>
      </w:del>
    </w:p>
    <w:p w:rsidR="00983363" w:rsidDel="004459AB" w:rsidRDefault="00983363">
      <w:pPr>
        <w:ind w:left="2880" w:hanging="2880"/>
        <w:rPr>
          <w:del w:id="133" w:author="Craig McKay" w:date="2010-06-08T12:09:00Z"/>
        </w:rPr>
      </w:pPr>
      <w:del w:id="134" w:author="Craig McKay" w:date="2010-06-08T12:09:00Z">
        <w:r w:rsidDel="004459AB">
          <w:rPr>
            <w:b/>
            <w:bCs w:val="0"/>
          </w:rPr>
          <w:delText>Father</w:delText>
        </w:r>
        <w:r w:rsidDel="004459AB">
          <w:rPr>
            <w:b/>
            <w:bCs w:val="0"/>
          </w:rPr>
          <w:tab/>
        </w:r>
        <w:r w:rsidDel="004459AB">
          <w:delText>As well as the normal meaning of male parent, signifies moral likeness of a leader seen in his followers.</w:delText>
        </w:r>
      </w:del>
    </w:p>
    <w:p w:rsidR="007B7DEC" w:rsidRPr="007B7DEC" w:rsidDel="00CD6337" w:rsidRDefault="007B7DEC">
      <w:pPr>
        <w:ind w:left="2880" w:hanging="2880"/>
        <w:rPr>
          <w:del w:id="135" w:author="Craig McKay" w:date="2010-06-01T13:03:00Z"/>
        </w:rPr>
      </w:pPr>
      <w:del w:id="136" w:author="Craig McKay" w:date="2010-06-01T13:03:00Z">
        <w:r w:rsidDel="00CD6337">
          <w:rPr>
            <w:b/>
            <w:bCs w:val="0"/>
          </w:rPr>
          <w:delText>Fiery Serpent</w:delText>
        </w:r>
        <w:r w:rsidDel="00CD6337">
          <w:rPr>
            <w:b/>
            <w:bCs w:val="0"/>
          </w:rPr>
          <w:tab/>
        </w:r>
        <w:r w:rsidDel="00CD6337">
          <w:rPr>
            <w:bCs w:val="0"/>
          </w:rPr>
          <w:delText>This is usually referred to as the brazen serpent, but the actual word used means a fiery serpent. It is probable that in the dry desert air and strong sunlight, a piece of bronze or copper would be red or yellowish in colour and reflect the sun’s rays to give the appearance of fire.</w:delText>
        </w:r>
      </w:del>
    </w:p>
    <w:p w:rsidR="00983363" w:rsidDel="004459AB" w:rsidRDefault="00983363">
      <w:pPr>
        <w:ind w:left="2880" w:hanging="2880"/>
        <w:rPr>
          <w:del w:id="137" w:author="Craig McKay" w:date="2010-06-08T12:11:00Z"/>
        </w:rPr>
      </w:pPr>
      <w:del w:id="138" w:author="Craig McKay" w:date="2010-06-08T12:11:00Z">
        <w:r w:rsidDel="004459AB">
          <w:rPr>
            <w:b/>
            <w:bCs w:val="0"/>
          </w:rPr>
          <w:delText>Fig</w:delText>
        </w:r>
        <w:r w:rsidDel="004459AB">
          <w:delText xml:space="preserve"> </w:delText>
        </w:r>
        <w:r w:rsidDel="004459AB">
          <w:tab/>
          <w:delText>There are several different kinds of fig-trees common in Israel, and the fruit is normally abundant and very sweet, which could typify sweetness or fruitfulness. Because of the peculiar fact that the trees bear fruit at different times, and fruit is produced before the leaves, often used in parables and expressions such as “first-ripe figs” and “untimely figs.” Its large leaves and branches provide shelter from the heat of the sun, which is why persons “sat under the fig-tree”</w:delText>
        </w:r>
      </w:del>
    </w:p>
    <w:p w:rsidR="00983363" w:rsidDel="004459AB" w:rsidRDefault="00983363">
      <w:pPr>
        <w:ind w:left="2880" w:hanging="2880"/>
        <w:rPr>
          <w:del w:id="139" w:author="Craig McKay" w:date="2010-06-08T12:11:00Z"/>
        </w:rPr>
      </w:pPr>
      <w:del w:id="140" w:author="Craig McKay" w:date="2010-06-08T12:11:00Z">
        <w:r w:rsidDel="004459AB">
          <w:rPr>
            <w:b/>
            <w:bCs w:val="0"/>
          </w:rPr>
          <w:delText xml:space="preserve">Fire </w:delText>
        </w:r>
        <w:r w:rsidDel="004459AB">
          <w:rPr>
            <w:b/>
            <w:bCs w:val="0"/>
          </w:rPr>
          <w:tab/>
        </w:r>
        <w:r w:rsidDel="004459AB">
          <w:delText>Because of its consumption of combustible material, symbolises judgment or severe testing.</w:delText>
        </w:r>
      </w:del>
    </w:p>
    <w:p w:rsidR="00983363" w:rsidDel="004459AB" w:rsidRDefault="00983363">
      <w:pPr>
        <w:ind w:left="2880" w:hanging="2880"/>
        <w:rPr>
          <w:del w:id="141" w:author="Craig McKay" w:date="2010-06-08T12:13:00Z"/>
        </w:rPr>
      </w:pPr>
      <w:del w:id="142" w:author="Craig McKay" w:date="2010-06-08T12:13:00Z">
        <w:r w:rsidDel="004459AB">
          <w:rPr>
            <w:b/>
            <w:bCs w:val="0"/>
          </w:rPr>
          <w:delText>Flesh</w:delText>
        </w:r>
        <w:r w:rsidDel="004459AB">
          <w:rPr>
            <w:b/>
            <w:bCs w:val="0"/>
          </w:rPr>
          <w:tab/>
        </w:r>
        <w:r w:rsidDel="004459AB">
          <w:delText>Used in various senses (1) the human estate (2) physical part of man and animals (3) the same kindred (4) Man’s nature as corrupted by sin (5) that part of our moral being that is contrary to the work of God</w:delText>
        </w:r>
      </w:del>
    </w:p>
    <w:p w:rsidR="00983363" w:rsidDel="004459AB" w:rsidRDefault="00983363">
      <w:pPr>
        <w:ind w:left="2880" w:hanging="2880"/>
        <w:rPr>
          <w:del w:id="143" w:author="Craig McKay" w:date="2010-06-08T12:14:00Z"/>
        </w:rPr>
      </w:pPr>
      <w:del w:id="144" w:author="Craig McKay" w:date="2010-06-08T12:14:00Z">
        <w:r w:rsidDel="004459AB">
          <w:rPr>
            <w:b/>
            <w:bCs w:val="0"/>
          </w:rPr>
          <w:lastRenderedPageBreak/>
          <w:delText>Fornication</w:delText>
        </w:r>
        <w:r w:rsidDel="004459AB">
          <w:rPr>
            <w:b/>
            <w:bCs w:val="0"/>
          </w:rPr>
          <w:tab/>
        </w:r>
        <w:r w:rsidDel="004459AB">
          <w:delText>Besides the literal meaning of intimate relations before marriage, which is condemned by God from Genesis to Revelation, used symbolically in the O.T. for turning from God to idols, and in the N.T. for dealings with Babylon. (see entry above)</w:delText>
        </w:r>
      </w:del>
    </w:p>
    <w:p w:rsidR="00983363" w:rsidDel="004459AB" w:rsidRDefault="00983363">
      <w:pPr>
        <w:ind w:left="2880" w:hanging="2880"/>
        <w:rPr>
          <w:del w:id="145" w:author="Craig McKay" w:date="2010-06-08T12:15:00Z"/>
        </w:rPr>
      </w:pPr>
      <w:del w:id="146" w:author="Craig McKay" w:date="2010-06-08T12:15:00Z">
        <w:r w:rsidDel="004459AB">
          <w:rPr>
            <w:b/>
            <w:bCs w:val="0"/>
          </w:rPr>
          <w:delText>Fowler</w:delText>
        </w:r>
        <w:r w:rsidDel="004459AB">
          <w:rPr>
            <w:b/>
            <w:bCs w:val="0"/>
          </w:rPr>
          <w:tab/>
        </w:r>
        <w:r w:rsidDel="004459AB">
          <w:delText xml:space="preserve">Person who traps or catches birds: used symbolically for Satan, from whose snares God delivers His saints. </w:delText>
        </w:r>
      </w:del>
    </w:p>
    <w:p w:rsidR="00A51137" w:rsidRPr="00A51137" w:rsidDel="004459AB" w:rsidRDefault="00A51137">
      <w:pPr>
        <w:ind w:left="2880" w:hanging="2880"/>
        <w:rPr>
          <w:del w:id="147" w:author="Craig McKay" w:date="2010-06-08T12:16:00Z"/>
        </w:rPr>
      </w:pPr>
      <w:del w:id="148" w:author="Craig McKay" w:date="2010-06-08T12:16:00Z">
        <w:r w:rsidDel="004459AB">
          <w:rPr>
            <w:b/>
            <w:bCs w:val="0"/>
          </w:rPr>
          <w:delText>Frankincense</w:delText>
        </w:r>
        <w:r w:rsidDel="004459AB">
          <w:rPr>
            <w:b/>
            <w:bCs w:val="0"/>
          </w:rPr>
          <w:tab/>
        </w:r>
        <w:r w:rsidRPr="00A51137" w:rsidDel="004459AB">
          <w:rPr>
            <w:bCs w:val="0"/>
          </w:rPr>
          <w:delText>A</w:delText>
        </w:r>
        <w:r w:rsidDel="004459AB">
          <w:rPr>
            <w:bCs w:val="0"/>
          </w:rPr>
          <w:delText xml:space="preserve"> fragrant plant resin, an ingredient in the anointing oil and used in the temple service. See entry for incense.</w:delText>
        </w:r>
      </w:del>
    </w:p>
    <w:p w:rsidR="00983363" w:rsidDel="00547032" w:rsidRDefault="00983363">
      <w:pPr>
        <w:pStyle w:val="Heading4"/>
        <w:rPr>
          <w:del w:id="149" w:author="Craig McKay" w:date="2010-06-08T12:22:00Z"/>
          <w:b w:val="0"/>
          <w:bCs/>
        </w:rPr>
      </w:pPr>
      <w:del w:id="150" w:author="Craig McKay" w:date="2010-06-08T12:22:00Z">
        <w:r w:rsidDel="00547032">
          <w:delText>Fuller</w:delText>
        </w:r>
        <w:r w:rsidDel="00547032">
          <w:tab/>
        </w:r>
        <w:r w:rsidDel="00547032">
          <w:rPr>
            <w:b w:val="0"/>
            <w:bCs/>
          </w:rPr>
          <w:delText>A person who “fills” cloth, that is cleansing and thickening it, which would in practice be done when the textiles were new, involving perhaps removing the tendency to shrink later. The process may mean simply washing, including bleaching.</w:delText>
        </w:r>
      </w:del>
    </w:p>
    <w:p w:rsidR="00983363" w:rsidDel="00547032" w:rsidRDefault="00983363">
      <w:pPr>
        <w:pStyle w:val="Heading4"/>
        <w:rPr>
          <w:del w:id="151" w:author="Craig McKay" w:date="2010-06-08T12:25:00Z"/>
          <w:b w:val="0"/>
          <w:bCs/>
        </w:rPr>
      </w:pPr>
      <w:del w:id="152" w:author="Craig McKay" w:date="2010-06-08T12:25:00Z">
        <w:r w:rsidDel="00547032">
          <w:delText>Furnace</w:delText>
        </w:r>
        <w:r w:rsidDel="00547032">
          <w:tab/>
        </w:r>
        <w:r w:rsidDel="00547032">
          <w:rPr>
            <w:b w:val="0"/>
            <w:bCs/>
          </w:rPr>
          <w:delText>Used figuratively for the oppression in Egypt, and later for God’s dealings with His people in affliction to purify them from idolatry.</w:delText>
        </w:r>
      </w:del>
    </w:p>
    <w:p w:rsidR="00983363" w:rsidDel="001C4740" w:rsidRDefault="00983363">
      <w:pPr>
        <w:ind w:left="2880" w:hanging="2880"/>
        <w:rPr>
          <w:del w:id="153" w:author="Craig McKay" w:date="2010-06-20T11:08:00Z"/>
        </w:rPr>
      </w:pPr>
      <w:del w:id="154" w:author="Craig McKay" w:date="2010-06-20T11:08:00Z">
        <w:r w:rsidDel="001C4740">
          <w:rPr>
            <w:b/>
            <w:bCs w:val="0"/>
          </w:rPr>
          <w:delText>Garden</w:delText>
        </w:r>
        <w:r w:rsidDel="001C4740">
          <w:rPr>
            <w:b/>
            <w:bCs w:val="0"/>
          </w:rPr>
          <w:tab/>
        </w:r>
        <w:r w:rsidDel="001C4740">
          <w:delText>Figuratively a place of great blessing or of delights, as Eden or in the Canticles, but also secluded places of secret sin, as in Isa. 65:3; 66:17.</w:delText>
        </w:r>
      </w:del>
    </w:p>
    <w:p w:rsidR="00983363" w:rsidDel="001C4740" w:rsidRDefault="00983363">
      <w:pPr>
        <w:ind w:left="2880" w:hanging="2880"/>
        <w:rPr>
          <w:del w:id="155" w:author="Craig McKay" w:date="2010-06-20T11:09:00Z"/>
        </w:rPr>
      </w:pPr>
      <w:del w:id="156" w:author="Craig McKay" w:date="2010-06-20T11:09:00Z">
        <w:r w:rsidDel="001C4740">
          <w:rPr>
            <w:b/>
            <w:bCs w:val="0"/>
          </w:rPr>
          <w:delText>Gate</w:delText>
        </w:r>
        <w:r w:rsidDel="001C4740">
          <w:rPr>
            <w:b/>
            <w:bCs w:val="0"/>
          </w:rPr>
          <w:tab/>
        </w:r>
        <w:r w:rsidDel="001C4740">
          <w:delText>Besides the ordinary use of city entrance, was the place where many important things were transacted by elders, judges, or those in authority. To ‘sit in the gate’ was a place of honour, and it was at times the king’s place of audience, hence a symbol of power.</w:delText>
        </w:r>
      </w:del>
    </w:p>
    <w:p w:rsidR="00983363" w:rsidDel="001C4740" w:rsidRDefault="00983363">
      <w:pPr>
        <w:ind w:left="2880" w:hanging="2880"/>
        <w:rPr>
          <w:del w:id="157" w:author="Craig McKay" w:date="2010-06-20T11:17:00Z"/>
        </w:rPr>
      </w:pPr>
      <w:del w:id="158" w:author="Craig McKay" w:date="2010-06-20T11:17:00Z">
        <w:r w:rsidDel="001C4740">
          <w:rPr>
            <w:b/>
            <w:bCs w:val="0"/>
          </w:rPr>
          <w:delText>Gershonites</w:delText>
        </w:r>
        <w:r w:rsidDel="001C4740">
          <w:rPr>
            <w:b/>
            <w:bCs w:val="0"/>
          </w:rPr>
          <w:tab/>
        </w:r>
        <w:r w:rsidDel="001C4740">
          <w:delText xml:space="preserve">Descendants of Gershon or Gershom the eldest son of Levi, who were charged with the transport of the framework and curtains of the tabernacle, for which they used two wagons and four oxen; later they had charge of the treasures and precious stones. By application, service in support of ‘Kohathite’ service, such as note taking and dissemination of ministry. </w:delText>
        </w:r>
      </w:del>
    </w:p>
    <w:p w:rsidR="00983363" w:rsidDel="001C4740" w:rsidRDefault="00983363">
      <w:pPr>
        <w:ind w:left="2880" w:hanging="2880"/>
        <w:rPr>
          <w:del w:id="159" w:author="Craig McKay" w:date="2010-06-20T11:18:00Z"/>
        </w:rPr>
      </w:pPr>
      <w:del w:id="160" w:author="Craig McKay" w:date="2010-06-20T11:18:00Z">
        <w:r w:rsidDel="001C4740">
          <w:rPr>
            <w:b/>
            <w:bCs w:val="0"/>
          </w:rPr>
          <w:delText>Girdle</w:delText>
        </w:r>
        <w:r w:rsidDel="001C4740">
          <w:rPr>
            <w:b/>
            <w:bCs w:val="0"/>
          </w:rPr>
          <w:tab/>
        </w:r>
        <w:r w:rsidDel="001C4740">
          <w:delText>Because of flowing clothes worn in the East, a girdle was needed to hold them in place. Typical of strength, and ‘girding up the loins’ refers to active service.</w:delText>
        </w:r>
      </w:del>
    </w:p>
    <w:p w:rsidR="00983363" w:rsidDel="00BC52D9" w:rsidRDefault="00983363">
      <w:pPr>
        <w:ind w:left="2880" w:hanging="2880"/>
        <w:rPr>
          <w:del w:id="161" w:author="Craig McKay" w:date="2010-06-20T11:18:00Z"/>
        </w:rPr>
      </w:pPr>
      <w:del w:id="162" w:author="Craig McKay" w:date="2010-06-20T11:18:00Z">
        <w:r w:rsidDel="00BC52D9">
          <w:rPr>
            <w:b/>
            <w:bCs w:val="0"/>
          </w:rPr>
          <w:delText>Glass</w:delText>
        </w:r>
        <w:r w:rsidDel="00BC52D9">
          <w:rPr>
            <w:b/>
            <w:bCs w:val="0"/>
          </w:rPr>
          <w:tab/>
        </w:r>
        <w:r w:rsidDel="00BC52D9">
          <w:delText xml:space="preserve">Though glass was known to the Egyptians as shown by pictures on their monuments, it is not specifically mentioned in the Old Testament. In Exodus 38 it distinctly says that the laver was made out of the women’s looking glasses, showing that their mirrors were made from polished bronze, which would not corrode quickly in the dry desert atmosphere. Glass is referred to in James and also in Revelation. </w:delText>
        </w:r>
      </w:del>
    </w:p>
    <w:p w:rsidR="00983363" w:rsidDel="00BC52D9" w:rsidRDefault="00983363">
      <w:pPr>
        <w:ind w:left="2880" w:hanging="2880"/>
        <w:rPr>
          <w:del w:id="163" w:author="Craig McKay" w:date="2010-06-20T11:20:00Z"/>
        </w:rPr>
      </w:pPr>
      <w:del w:id="164" w:author="Craig McKay" w:date="2010-06-20T11:20:00Z">
        <w:r w:rsidDel="00BC52D9">
          <w:rPr>
            <w:b/>
            <w:bCs w:val="0"/>
          </w:rPr>
          <w:delText>Gog &amp; Magog</w:delText>
        </w:r>
        <w:r w:rsidDel="00BC52D9">
          <w:rPr>
            <w:b/>
            <w:bCs w:val="0"/>
          </w:rPr>
          <w:tab/>
        </w:r>
        <w:r w:rsidDel="00BC52D9">
          <w:delText>Symbolical names for the chiefs of Scythia, Tartary and the Russian steppe lands in Ezekiel’s prophecy. Also used in Revelation to symbolise hordes under Satan attacking the kingdom of the Lord Jesus in post-millennium times.</w:delText>
        </w:r>
      </w:del>
    </w:p>
    <w:p w:rsidR="00983363" w:rsidDel="00BC52D9" w:rsidRDefault="00983363">
      <w:pPr>
        <w:ind w:left="2880" w:hanging="2880"/>
        <w:rPr>
          <w:del w:id="165" w:author="Craig McKay" w:date="2010-06-20T11:22:00Z"/>
        </w:rPr>
      </w:pPr>
      <w:del w:id="166" w:author="Craig McKay" w:date="2010-06-20T11:20:00Z">
        <w:r w:rsidDel="00BC52D9">
          <w:rPr>
            <w:b/>
            <w:bCs w:val="0"/>
          </w:rPr>
          <w:delText>G</w:delText>
        </w:r>
      </w:del>
      <w:del w:id="167" w:author="Craig McKay" w:date="2010-06-20T11:22:00Z">
        <w:r w:rsidDel="00BC52D9">
          <w:rPr>
            <w:b/>
            <w:bCs w:val="0"/>
          </w:rPr>
          <w:delText>oliath</w:delText>
        </w:r>
        <w:r w:rsidDel="00BC52D9">
          <w:rPr>
            <w:b/>
            <w:bCs w:val="0"/>
          </w:rPr>
          <w:tab/>
        </w:r>
        <w:r w:rsidDel="00BC52D9">
          <w:delText xml:space="preserve">Giant 8ft.4in. in height by the shortest cubit, typical of Satan, too strong for any to conquer except in the power of the Lord Jesus, typified by David. </w:delText>
        </w:r>
        <w:r w:rsidDel="00BC52D9">
          <w:rPr>
            <w:b/>
            <w:bCs w:val="0"/>
          </w:rPr>
          <w:tab/>
        </w:r>
        <w:r w:rsidDel="00BC52D9">
          <w:delText xml:space="preserve">  </w:delText>
        </w:r>
      </w:del>
    </w:p>
    <w:p w:rsidR="00983363" w:rsidDel="00BC52D9" w:rsidRDefault="00983363">
      <w:pPr>
        <w:ind w:left="2880" w:hanging="2880"/>
        <w:rPr>
          <w:del w:id="168" w:author="Craig McKay" w:date="2010-06-20T11:22:00Z"/>
        </w:rPr>
      </w:pPr>
      <w:del w:id="169" w:author="Craig McKay" w:date="2010-06-20T11:22:00Z">
        <w:r w:rsidDel="00BC52D9">
          <w:rPr>
            <w:b/>
            <w:bCs w:val="0"/>
          </w:rPr>
          <w:delText>Grass</w:delText>
        </w:r>
        <w:r w:rsidDel="00BC52D9">
          <w:rPr>
            <w:b/>
            <w:bCs w:val="0"/>
          </w:rPr>
          <w:tab/>
        </w:r>
        <w:r w:rsidDel="00BC52D9">
          <w:delText>Frequently referred to metaphorically to represent human frailty.</w:delText>
        </w:r>
      </w:del>
    </w:p>
    <w:p w:rsidR="00983363" w:rsidDel="002A3E56" w:rsidRDefault="00983363">
      <w:pPr>
        <w:ind w:left="2880" w:hanging="2880"/>
        <w:rPr>
          <w:del w:id="170" w:author="Craig McKay" w:date="2010-06-20T12:29:00Z"/>
        </w:rPr>
      </w:pPr>
      <w:del w:id="171" w:author="Craig McKay" w:date="2010-06-20T12:29:00Z">
        <w:r w:rsidDel="002A3E56">
          <w:rPr>
            <w:b/>
            <w:bCs w:val="0"/>
          </w:rPr>
          <w:delText>Greek</w:delText>
        </w:r>
        <w:r w:rsidDel="002A3E56">
          <w:rPr>
            <w:b/>
            <w:bCs w:val="0"/>
          </w:rPr>
          <w:tab/>
        </w:r>
        <w:r w:rsidDel="002A3E56">
          <w:delText>An inhabitant of Greece – due to their study of philosophy, perhaps because of the influence of Aristotle and others, symbolically a person intellectual in human wisdom.</w:delText>
        </w:r>
      </w:del>
    </w:p>
    <w:p w:rsidR="00983363" w:rsidDel="002A3E56" w:rsidRDefault="00983363">
      <w:pPr>
        <w:ind w:left="2880" w:hanging="2880"/>
        <w:rPr>
          <w:del w:id="172" w:author="Craig McKay" w:date="2010-06-20T12:35:00Z"/>
        </w:rPr>
      </w:pPr>
      <w:del w:id="173" w:author="Craig McKay" w:date="2010-06-20T12:35:00Z">
        <w:r w:rsidDel="002A3E56">
          <w:rPr>
            <w:b/>
            <w:bCs w:val="0"/>
          </w:rPr>
          <w:delText>Hagar</w:delText>
        </w:r>
        <w:r w:rsidDel="002A3E56">
          <w:tab/>
          <w:delText>Sarah’s maidservant, an Egyptian - Allegorically the Law and Jerusalem now, in bondage; in contrast to Sarah, the covenant of promise and Jerusalem above, which is free.</w:delText>
        </w:r>
      </w:del>
    </w:p>
    <w:p w:rsidR="00983363" w:rsidDel="002A3E56" w:rsidRDefault="00983363">
      <w:pPr>
        <w:ind w:left="2880" w:hanging="2880"/>
        <w:rPr>
          <w:del w:id="174" w:author="Craig McKay" w:date="2010-06-20T12:37:00Z"/>
        </w:rPr>
      </w:pPr>
      <w:del w:id="175" w:author="Craig McKay" w:date="2010-06-20T12:35:00Z">
        <w:r w:rsidDel="002A3E56">
          <w:rPr>
            <w:b/>
            <w:bCs w:val="0"/>
          </w:rPr>
          <w:delText>H</w:delText>
        </w:r>
      </w:del>
      <w:del w:id="176" w:author="Craig McKay" w:date="2010-06-20T12:37:00Z">
        <w:r w:rsidDel="002A3E56">
          <w:rPr>
            <w:b/>
            <w:bCs w:val="0"/>
          </w:rPr>
          <w:delText xml:space="preserve">omer </w:delText>
        </w:r>
        <w:r w:rsidDel="002A3E56">
          <w:rPr>
            <w:b/>
            <w:bCs w:val="0"/>
          </w:rPr>
          <w:tab/>
        </w:r>
        <w:r w:rsidDel="002A3E56">
          <w:delText>Unit of capacity, equal to 14083 litres. See under weights and measures.</w:delText>
        </w:r>
      </w:del>
    </w:p>
    <w:p w:rsidR="00983363" w:rsidDel="00223F5D" w:rsidRDefault="00983363">
      <w:pPr>
        <w:ind w:left="2880" w:hanging="2880"/>
        <w:rPr>
          <w:del w:id="177" w:author="Craig McKay" w:date="2010-06-01T17:05:00Z"/>
        </w:rPr>
      </w:pPr>
      <w:del w:id="178" w:author="Craig McKay" w:date="2010-06-01T17:05:00Z">
        <w:r w:rsidDel="00223F5D">
          <w:rPr>
            <w:b/>
            <w:bCs w:val="0"/>
          </w:rPr>
          <w:delText>Honey</w:delText>
        </w:r>
        <w:r w:rsidDel="00223F5D">
          <w:rPr>
            <w:b/>
            <w:bCs w:val="0"/>
          </w:rPr>
          <w:tab/>
        </w:r>
        <w:r w:rsidDel="00223F5D">
          <w:delText>Symbolises what is sweet in nature; to be eaten in small quantities, lest it cause vomiting. It was strictly forbidden to add honey to the sacrifices, as what is of nature, though sweet, cannot have a place in what is offered to God.</w:delText>
        </w:r>
      </w:del>
    </w:p>
    <w:p w:rsidR="00983363" w:rsidDel="002A3E56" w:rsidRDefault="00983363">
      <w:pPr>
        <w:ind w:left="2880" w:hanging="2880"/>
        <w:rPr>
          <w:del w:id="179" w:author="Craig McKay" w:date="2010-06-20T12:37:00Z"/>
        </w:rPr>
      </w:pPr>
      <w:del w:id="180" w:author="Craig McKay" w:date="2010-06-20T12:37:00Z">
        <w:r w:rsidDel="002A3E56">
          <w:rPr>
            <w:b/>
            <w:bCs w:val="0"/>
          </w:rPr>
          <w:lastRenderedPageBreak/>
          <w:delText>Horns</w:delText>
        </w:r>
        <w:r w:rsidDel="002A3E56">
          <w:rPr>
            <w:b/>
            <w:bCs w:val="0"/>
          </w:rPr>
          <w:tab/>
        </w:r>
        <w:r w:rsidDel="002A3E56">
          <w:delText>Symbols of exaltation and power, and in Daniel and the Revelation, symbols for kings.</w:delText>
        </w:r>
      </w:del>
    </w:p>
    <w:p w:rsidR="00983363" w:rsidDel="00BE0114" w:rsidRDefault="00983363">
      <w:pPr>
        <w:ind w:left="2880" w:hanging="2880"/>
        <w:rPr>
          <w:del w:id="181" w:author="Craig McKay" w:date="2010-06-20T12:38:00Z"/>
        </w:rPr>
      </w:pPr>
      <w:del w:id="182" w:author="Craig McKay" w:date="2010-06-20T12:38:00Z">
        <w:r w:rsidDel="00BE0114">
          <w:rPr>
            <w:b/>
            <w:bCs w:val="0"/>
          </w:rPr>
          <w:delText>Hour</w:delText>
        </w:r>
        <w:r w:rsidDel="00BE0114">
          <w:rPr>
            <w:b/>
            <w:bCs w:val="0"/>
          </w:rPr>
          <w:tab/>
        </w:r>
        <w:r w:rsidDel="00BE0114">
          <w:delText xml:space="preserve">This word has various significances depending on the context – (1) an indefinite period, when the word ‘time’ gives the sense: (2) a definite point of time, when ‘at once’ would give the sense: (3) the Jewish reckoning of dividing the day into twelve periods, which thus in fact vary in time from a maximum in summer to a minimum in winter. (See separate article for the hours in John’s gospel).  </w:delText>
        </w:r>
      </w:del>
    </w:p>
    <w:p w:rsidR="00983363" w:rsidDel="002A3E56" w:rsidRDefault="00983363">
      <w:pPr>
        <w:ind w:left="2880" w:hanging="2880"/>
        <w:rPr>
          <w:del w:id="183" w:author="Craig McKay" w:date="2010-06-20T12:30:00Z"/>
        </w:rPr>
      </w:pPr>
      <w:del w:id="184" w:author="Craig McKay" w:date="2010-06-20T12:29:00Z">
        <w:r w:rsidDel="002A3E56">
          <w:rPr>
            <w:b/>
            <w:bCs w:val="0"/>
          </w:rPr>
          <w:delText>Human organs</w:delText>
        </w:r>
      </w:del>
      <w:del w:id="185" w:author="Craig McKay" w:date="2010-06-20T12:30:00Z">
        <w:r w:rsidDel="002A3E56">
          <w:rPr>
            <w:i/>
            <w:iCs/>
          </w:rPr>
          <w:delText>Bowels</w:delText>
        </w:r>
        <w:r w:rsidDel="002A3E56">
          <w:rPr>
            <w:i/>
            <w:iCs/>
          </w:rPr>
          <w:tab/>
        </w:r>
        <w:r w:rsidDel="002A3E56">
          <w:delText>Deep tenderness, pity and compassion.</w:delText>
        </w:r>
      </w:del>
    </w:p>
    <w:p w:rsidR="00983363" w:rsidDel="002A3E56" w:rsidRDefault="00983363">
      <w:pPr>
        <w:ind w:left="2880" w:hanging="2880"/>
        <w:rPr>
          <w:del w:id="186" w:author="Craig McKay" w:date="2010-06-20T12:30:00Z"/>
        </w:rPr>
      </w:pPr>
      <w:del w:id="187" w:author="Craig McKay" w:date="2010-06-20T12:30:00Z">
        <w:r w:rsidDel="002A3E56">
          <w:rPr>
            <w:b/>
            <w:bCs w:val="0"/>
            <w:i/>
            <w:iCs/>
          </w:rPr>
          <w:delText xml:space="preserve">  </w:delText>
        </w:r>
        <w:r w:rsidDel="002A3E56">
          <w:rPr>
            <w:i/>
            <w:iCs/>
          </w:rPr>
          <w:delText xml:space="preserve">                        Breasts</w:delText>
        </w:r>
        <w:r w:rsidDel="002A3E56">
          <w:tab/>
          <w:delText>Typically the source of nourishment, but can also refer to affection as being close to the heart.</w:delText>
        </w:r>
      </w:del>
    </w:p>
    <w:p w:rsidR="00983363" w:rsidDel="002A3E56" w:rsidRDefault="00983363">
      <w:pPr>
        <w:pStyle w:val="Heading3"/>
        <w:rPr>
          <w:del w:id="188" w:author="Craig McKay" w:date="2010-06-20T12:31:00Z"/>
        </w:rPr>
      </w:pPr>
      <w:del w:id="189" w:author="Craig McKay" w:date="2010-06-20T12:31:00Z">
        <w:r w:rsidDel="002A3E56">
          <w:rPr>
            <w:b w:val="0"/>
            <w:bCs/>
          </w:rPr>
          <w:delText xml:space="preserve">                          Ear</w:delText>
        </w:r>
        <w:r w:rsidDel="002A3E56">
          <w:rPr>
            <w:i w:val="0"/>
            <w:iCs w:val="0"/>
          </w:rPr>
          <w:tab/>
        </w:r>
        <w:r w:rsidDel="002A3E56">
          <w:rPr>
            <w:b w:val="0"/>
            <w:bCs/>
            <w:i w:val="0"/>
            <w:iCs w:val="0"/>
          </w:rPr>
          <w:delText>Symbol of spiritual discernment needed to catch the meaning</w:delText>
        </w:r>
        <w:r w:rsidDel="002A3E56">
          <w:delText xml:space="preserve">                  </w:delText>
        </w:r>
      </w:del>
    </w:p>
    <w:p w:rsidR="00983363" w:rsidDel="002A3E56" w:rsidRDefault="00983363">
      <w:pPr>
        <w:ind w:left="2160" w:firstLine="720"/>
        <w:rPr>
          <w:del w:id="190" w:author="Craig McKay" w:date="2010-06-20T12:31:00Z"/>
          <w:i/>
          <w:iCs/>
        </w:rPr>
      </w:pPr>
      <w:del w:id="191" w:author="Craig McKay" w:date="2010-06-20T12:31:00Z">
        <w:r w:rsidDel="002A3E56">
          <w:delText>of divine “speaking”.</w:delText>
        </w:r>
      </w:del>
    </w:p>
    <w:p w:rsidR="00983363" w:rsidDel="002A3E56" w:rsidRDefault="00983363">
      <w:pPr>
        <w:ind w:left="2880" w:hanging="1440"/>
        <w:rPr>
          <w:del w:id="192" w:author="Craig McKay" w:date="2010-06-20T12:31:00Z"/>
        </w:rPr>
      </w:pPr>
      <w:del w:id="193" w:author="Craig McKay" w:date="2010-06-20T12:31:00Z">
        <w:r w:rsidDel="002A3E56">
          <w:rPr>
            <w:i/>
            <w:iCs/>
          </w:rPr>
          <w:delText>Eyes</w:delText>
        </w:r>
        <w:r w:rsidDel="002A3E56">
          <w:rPr>
            <w:i/>
            <w:iCs/>
          </w:rPr>
          <w:tab/>
        </w:r>
        <w:r w:rsidDel="002A3E56">
          <w:delText>Used symbolically for the omnipresence of God.</w:delText>
        </w:r>
      </w:del>
    </w:p>
    <w:p w:rsidR="00983363" w:rsidDel="002A3E56" w:rsidRDefault="00983363">
      <w:pPr>
        <w:ind w:left="2880" w:hanging="2880"/>
        <w:rPr>
          <w:del w:id="194" w:author="Craig McKay" w:date="2010-06-20T12:31:00Z"/>
        </w:rPr>
      </w:pPr>
      <w:del w:id="195" w:author="Craig McKay" w:date="2010-06-20T12:31:00Z">
        <w:r w:rsidDel="002A3E56">
          <w:delText xml:space="preserve">                          </w:delText>
        </w:r>
        <w:r w:rsidDel="002A3E56">
          <w:rPr>
            <w:i/>
            <w:iCs/>
          </w:rPr>
          <w:delText>Head</w:delText>
        </w:r>
        <w:r w:rsidDel="002A3E56">
          <w:rPr>
            <w:i/>
            <w:iCs/>
          </w:rPr>
          <w:tab/>
        </w:r>
        <w:r w:rsidDel="002A3E56">
          <w:delText>Government, power</w:delText>
        </w:r>
      </w:del>
    </w:p>
    <w:p w:rsidR="00983363" w:rsidDel="002A3E56" w:rsidRDefault="00983363">
      <w:pPr>
        <w:ind w:left="2880" w:hanging="1440"/>
        <w:rPr>
          <w:del w:id="196" w:author="Craig McKay" w:date="2010-06-20T12:32:00Z"/>
        </w:rPr>
      </w:pPr>
      <w:del w:id="197" w:author="Craig McKay" w:date="2010-06-20T12:32:00Z">
        <w:r w:rsidDel="002A3E56">
          <w:rPr>
            <w:i/>
            <w:iCs/>
          </w:rPr>
          <w:delText>Heart</w:delText>
        </w:r>
        <w:r w:rsidDel="002A3E56">
          <w:rPr>
            <w:i/>
            <w:iCs/>
          </w:rPr>
          <w:tab/>
        </w:r>
        <w:r w:rsidDel="002A3E56">
          <w:delText>Seat of affections and passions, also wisdom and understanding</w:delText>
        </w:r>
      </w:del>
    </w:p>
    <w:p w:rsidR="00983363" w:rsidDel="002A3E56" w:rsidRDefault="00983363">
      <w:pPr>
        <w:ind w:left="720" w:firstLine="720"/>
        <w:rPr>
          <w:del w:id="198" w:author="Craig McKay" w:date="2010-06-20T12:33:00Z"/>
        </w:rPr>
      </w:pPr>
      <w:del w:id="199" w:author="Craig McKay" w:date="2010-06-20T12:33:00Z">
        <w:r w:rsidDel="002A3E56">
          <w:rPr>
            <w:i/>
            <w:iCs/>
          </w:rPr>
          <w:delText xml:space="preserve">Kidneys (reins)  </w:delText>
        </w:r>
        <w:r w:rsidDel="002A3E56">
          <w:delText>Inward thoughts and feelings</w:delText>
        </w:r>
        <w:r w:rsidR="00FA01F8" w:rsidDel="002A3E56">
          <w:delText>: automatic organs</w:delText>
        </w:r>
        <w:r w:rsidDel="002A3E56">
          <w:delText>.</w:delText>
        </w:r>
      </w:del>
    </w:p>
    <w:p w:rsidR="00983363" w:rsidDel="002A3E56" w:rsidRDefault="00983363">
      <w:pPr>
        <w:ind w:left="720" w:firstLine="720"/>
        <w:rPr>
          <w:del w:id="200" w:author="Craig McKay" w:date="2010-06-20T12:34:00Z"/>
        </w:rPr>
      </w:pPr>
      <w:del w:id="201" w:author="Craig McKay" w:date="2010-06-20T12:34:00Z">
        <w:r w:rsidDel="002A3E56">
          <w:rPr>
            <w:i/>
            <w:iCs/>
          </w:rPr>
          <w:delText>Shoulders</w:delText>
        </w:r>
        <w:r w:rsidDel="002A3E56">
          <w:rPr>
            <w:i/>
            <w:iCs/>
          </w:rPr>
          <w:tab/>
        </w:r>
        <w:r w:rsidDel="002A3E56">
          <w:delText>Place of strength, on which burdens are borne.</w:delText>
        </w:r>
      </w:del>
    </w:p>
    <w:p w:rsidR="00983363" w:rsidDel="004459AB" w:rsidRDefault="00983363">
      <w:pPr>
        <w:ind w:left="2880" w:hanging="2880"/>
        <w:rPr>
          <w:del w:id="202" w:author="Craig McKay" w:date="2010-06-08T12:18:00Z"/>
        </w:rPr>
      </w:pPr>
      <w:del w:id="203" w:author="Craig McKay" w:date="2010-06-08T12:18:00Z">
        <w:r w:rsidDel="004459AB">
          <w:rPr>
            <w:b/>
            <w:bCs w:val="0"/>
          </w:rPr>
          <w:delText>Incense</w:delText>
        </w:r>
        <w:r w:rsidDel="004459AB">
          <w:rPr>
            <w:b/>
            <w:bCs w:val="0"/>
          </w:rPr>
          <w:tab/>
        </w:r>
        <w:r w:rsidDel="004459AB">
          <w:delText>Was a compound of sweet spices, which produced a fragrant odour or perfume when burnt or strongly heated. It was burnt on the golden altar, or put on burning coals in a ‘censer’, which is a metal receptacle to hold such, and carried in to the most holy place to cover the mercy seat with a cloud of incense. It expresses the fragrance of the perfections of Christ’s person for God’s delight, and also characterises the worship of those in the light, as Christians are.</w:delText>
        </w:r>
        <w:r w:rsidDel="004459AB">
          <w:tab/>
        </w:r>
      </w:del>
    </w:p>
    <w:p w:rsidR="00983363" w:rsidRDefault="00983363">
      <w:pPr>
        <w:ind w:left="2880" w:hanging="2880"/>
      </w:pPr>
      <w:r>
        <w:rPr>
          <w:b/>
          <w:bCs w:val="0"/>
        </w:rPr>
        <w:t>Ishmael</w:t>
      </w:r>
      <w:r>
        <w:rPr>
          <w:b/>
          <w:bCs w:val="0"/>
        </w:rPr>
        <w:tab/>
      </w:r>
      <w:r>
        <w:t>Typically represents the seed of Abraham according to the flesh, in contrast to Isaac, the seed according to the covenant of promise.</w:t>
      </w:r>
    </w:p>
    <w:p w:rsidR="00983363" w:rsidRDefault="00983363">
      <w:pPr>
        <w:ind w:left="2880" w:hanging="2880"/>
      </w:pPr>
      <w:r>
        <w:rPr>
          <w:b/>
          <w:bCs w:val="0"/>
        </w:rPr>
        <w:t>Isles</w:t>
      </w:r>
      <w:r>
        <w:rPr>
          <w:b/>
          <w:bCs w:val="0"/>
        </w:rPr>
        <w:tab/>
      </w:r>
      <w:r>
        <w:t xml:space="preserve">As there are no islands nearer to </w:t>
      </w:r>
      <w:smartTag w:uri="urn:schemas-microsoft-com:office:smarttags" w:element="country-region">
        <w:r>
          <w:t>Israel</w:t>
        </w:r>
      </w:smartTag>
      <w:r>
        <w:t xml:space="preserve"> than </w:t>
      </w:r>
      <w:smartTag w:uri="urn:schemas-microsoft-com:office:smarttags" w:element="place">
        <w:smartTag w:uri="urn:schemas-microsoft-com:office:smarttags" w:element="country-region">
          <w:r>
            <w:t>Cyprus</w:t>
          </w:r>
        </w:smartTag>
      </w:smartTag>
      <w:r>
        <w:t>, the term ‘the isles’ is thought to refer indefinitely to places or nations far off.</w:t>
      </w:r>
      <w:r>
        <w:tab/>
      </w:r>
    </w:p>
    <w:p w:rsidR="00983363" w:rsidRDefault="00983363">
      <w:pPr>
        <w:ind w:left="2880" w:hanging="2880"/>
      </w:pPr>
      <w:r>
        <w:rPr>
          <w:b/>
          <w:bCs w:val="0"/>
        </w:rPr>
        <w:t>Israel</w:t>
      </w:r>
      <w:r>
        <w:rPr>
          <w:b/>
          <w:bCs w:val="0"/>
        </w:rPr>
        <w:tab/>
      </w:r>
      <w:r>
        <w:t xml:space="preserve">Name given to Jacob after he had been crippled when wrestling with ‘a man’, signifying ‘Prince of God’ and indicating the way of blessing for the nation of promise. Thereafter the patriarch nearly always continued to be called Jacob, although his descendants are invariably called the children of </w:t>
      </w:r>
      <w:smartTag w:uri="urn:schemas-microsoft-com:office:smarttags" w:element="place">
        <w:smartTag w:uri="urn:schemas-microsoft-com:office:smarttags" w:element="country-region">
          <w:r>
            <w:t>Israel</w:t>
          </w:r>
        </w:smartTag>
      </w:smartTag>
      <w:r>
        <w:t xml:space="preserve">. At the division under Rehoboam, the difference between “Israel” and “Judah”, which had been submerged since David’s day, surfaced and the Northern kingdom of the ten tribes was called Israel while the Southern of the two tribes, was called Judah. After the captivity, however, the returning </w:t>
      </w:r>
      <w:r w:rsidR="00FA01F8">
        <w:t>remnant was</w:t>
      </w:r>
      <w:r>
        <w:t xml:space="preserve"> called </w:t>
      </w:r>
      <w:smartTag w:uri="urn:schemas-microsoft-com:office:smarttags" w:element="place">
        <w:smartTag w:uri="urn:schemas-microsoft-com:office:smarttags" w:element="country-region">
          <w:r>
            <w:t>Israel</w:t>
          </w:r>
        </w:smartTag>
      </w:smartTag>
      <w:r>
        <w:t xml:space="preserve">, continuing to the Lord’s time on earth.  </w:t>
      </w:r>
    </w:p>
    <w:p w:rsidR="00983363" w:rsidRDefault="00983363">
      <w:pPr>
        <w:ind w:left="2880" w:hanging="2880"/>
      </w:pPr>
      <w:r>
        <w:rPr>
          <w:b/>
          <w:bCs w:val="0"/>
        </w:rPr>
        <w:t>Jasper</w:t>
      </w:r>
      <w:r>
        <w:rPr>
          <w:b/>
          <w:bCs w:val="0"/>
        </w:rPr>
        <w:tab/>
      </w:r>
      <w:r>
        <w:t xml:space="preserve">Scriptural jasper is not considered to be the same as the modern, but may mean diamond. It symbolises that aspect of the glory of God, which can be communicated.  </w:t>
      </w:r>
    </w:p>
    <w:p w:rsidR="00983363" w:rsidRDefault="00983363">
      <w:pPr>
        <w:ind w:left="2880" w:hanging="2880"/>
      </w:pPr>
      <w:r>
        <w:rPr>
          <w:b/>
          <w:bCs w:val="0"/>
        </w:rPr>
        <w:t>Jezebel</w:t>
      </w:r>
      <w:r>
        <w:rPr>
          <w:b/>
          <w:bCs w:val="0"/>
        </w:rPr>
        <w:tab/>
      </w:r>
      <w:r>
        <w:t xml:space="preserve">Wife of Ahab, king of </w:t>
      </w:r>
      <w:smartTag w:uri="urn:schemas-microsoft-com:office:smarttags" w:element="place">
        <w:smartTag w:uri="urn:schemas-microsoft-com:office:smarttags" w:element="country-region">
          <w:r>
            <w:t>Israel</w:t>
          </w:r>
        </w:smartTag>
      </w:smartTag>
      <w:r>
        <w:t xml:space="preserve">, a bold wicked idolatress who greatly encouraged her husband in evil. In the N.T. her name is used to symbolise an evil seducing system in the professing church that leads others into idolatrous associations. </w:t>
      </w:r>
    </w:p>
    <w:p w:rsidR="00983363" w:rsidRDefault="00983363">
      <w:pPr>
        <w:ind w:left="2880" w:hanging="2880"/>
      </w:pPr>
      <w:r>
        <w:rPr>
          <w:b/>
          <w:bCs w:val="0"/>
        </w:rPr>
        <w:t>Job</w:t>
      </w:r>
      <w:r>
        <w:rPr>
          <w:b/>
          <w:bCs w:val="0"/>
        </w:rPr>
        <w:tab/>
      </w:r>
      <w:r>
        <w:t>The ‘perfect and upright man’ whose history is given in the book of Job. He is twice mentioned in Ezekiel along with Noah and Daniel as a standard of righteousness; and in James as an example of endurance.</w:t>
      </w:r>
    </w:p>
    <w:p w:rsidR="00983363" w:rsidRDefault="00983363">
      <w:pPr>
        <w:ind w:left="2880" w:hanging="2880"/>
      </w:pPr>
      <w:r>
        <w:rPr>
          <w:b/>
          <w:bCs w:val="0"/>
        </w:rPr>
        <w:t>Jordan</w:t>
      </w:r>
      <w:r>
        <w:rPr>
          <w:b/>
          <w:bCs w:val="0"/>
        </w:rPr>
        <w:tab/>
      </w:r>
      <w:r>
        <w:t xml:space="preserve">River forming the Eastern border of </w:t>
      </w:r>
      <w:smartTag w:uri="urn:schemas-microsoft-com:office:smarttags" w:element="place">
        <w:smartTag w:uri="urn:schemas-microsoft-com:office:smarttags" w:element="country-region">
          <w:r>
            <w:t>Israel</w:t>
          </w:r>
        </w:smartTag>
      </w:smartTag>
      <w:r>
        <w:t xml:space="preserve">. Being the last obstacle to entry into the land, it is a figure of the entrance, while on earth, through death with Christ to the heavenly portion of the Christian. </w:t>
      </w:r>
    </w:p>
    <w:p w:rsidR="00983363" w:rsidRDefault="00983363">
      <w:pPr>
        <w:ind w:left="2880" w:hanging="2880"/>
      </w:pPr>
      <w:r>
        <w:rPr>
          <w:b/>
          <w:bCs w:val="0"/>
        </w:rPr>
        <w:lastRenderedPageBreak/>
        <w:t>Jubilee</w:t>
      </w:r>
      <w:r>
        <w:rPr>
          <w:b/>
          <w:bCs w:val="0"/>
        </w:rPr>
        <w:tab/>
      </w:r>
      <w:r>
        <w:t xml:space="preserve">The fiftieth year, coming at the end of every seventh sabbatical year, during which no sowing or reaping was to be done. It is clearly a type of the millennium. </w:t>
      </w:r>
    </w:p>
    <w:p w:rsidR="00983363" w:rsidRDefault="00983363">
      <w:pPr>
        <w:pStyle w:val="Heading4"/>
        <w:rPr>
          <w:b w:val="0"/>
          <w:bCs/>
        </w:rPr>
      </w:pPr>
      <w:r>
        <w:t>Key</w:t>
      </w:r>
      <w:r>
        <w:tab/>
      </w:r>
      <w:r>
        <w:rPr>
          <w:b w:val="0"/>
          <w:bCs/>
        </w:rPr>
        <w:t>Symbolises authority to open or shut.</w:t>
      </w:r>
    </w:p>
    <w:p w:rsidR="00983363" w:rsidRDefault="00983363">
      <w:pPr>
        <w:ind w:left="2880" w:hanging="2880"/>
      </w:pPr>
      <w:r>
        <w:rPr>
          <w:b/>
          <w:bCs w:val="0"/>
        </w:rPr>
        <w:t>Kingdom</w:t>
      </w:r>
      <w:r>
        <w:rPr>
          <w:b/>
          <w:bCs w:val="0"/>
        </w:rPr>
        <w:tab/>
      </w:r>
      <w:r>
        <w:t xml:space="preserve">Not to be confused with the professing church, although apparently similar. The kingdom is the sphere of Christ’s rule, while the church is the dwelling place of God by the Spirit. The kingdom will continue during the millennium, the Christian sharing the privileges of both now, as well as the responsibilities of the kingdom. The Christian’s place in heaven is by grace apart from works, but his reward in the kingdom during the millennium will be according to his faithfulness to his Lord now. </w:t>
      </w:r>
    </w:p>
    <w:p w:rsidR="00983363" w:rsidRDefault="00983363">
      <w:pPr>
        <w:ind w:left="2880" w:hanging="2880"/>
      </w:pPr>
      <w:r>
        <w:rPr>
          <w:b/>
          <w:bCs w:val="0"/>
        </w:rPr>
        <w:t>Kohathites</w:t>
      </w:r>
      <w:r>
        <w:rPr>
          <w:b/>
          <w:bCs w:val="0"/>
        </w:rPr>
        <w:tab/>
      </w:r>
      <w:r>
        <w:t xml:space="preserve">Descendants of Kohath, who was a son of Levi and grandfather of Moses and Aaron. They carried the ‘most holy things’ of the tabernacle. In brethren’s language “Levitical service” in the sense of ministering at fellowship meetings is more properly Kohathite service in contrast to “Gershonite” or “Merarite” service. (see separate entries)  </w:t>
      </w:r>
    </w:p>
    <w:p w:rsidR="00983363" w:rsidRDefault="00983363">
      <w:pPr>
        <w:pStyle w:val="Heading4"/>
        <w:rPr>
          <w:b w:val="0"/>
          <w:bCs/>
        </w:rPr>
      </w:pPr>
      <w:r>
        <w:t>Lamp</w:t>
      </w:r>
      <w:r>
        <w:tab/>
      </w:r>
      <w:r>
        <w:rPr>
          <w:b w:val="0"/>
          <w:bCs/>
        </w:rPr>
        <w:t>Used symbolically for the light obtained from it.</w:t>
      </w:r>
    </w:p>
    <w:p w:rsidR="00983363" w:rsidRDefault="00983363">
      <w:pPr>
        <w:pStyle w:val="Heading4"/>
        <w:rPr>
          <w:b w:val="0"/>
          <w:bCs/>
        </w:rPr>
      </w:pPr>
      <w:r>
        <w:t>Lawyer</w:t>
      </w:r>
      <w:r>
        <w:tab/>
      </w:r>
      <w:r>
        <w:rPr>
          <w:b w:val="0"/>
          <w:bCs/>
        </w:rPr>
        <w:t xml:space="preserve">A teacher of the Mosaic law, or one who expounded the law - not quite the same as a lawyer today, who corresponds more to an advocate in Scripture. </w:t>
      </w:r>
    </w:p>
    <w:p w:rsidR="00983363" w:rsidRDefault="00983363">
      <w:pPr>
        <w:pStyle w:val="Heading4"/>
        <w:rPr>
          <w:b w:val="0"/>
          <w:bCs/>
        </w:rPr>
      </w:pPr>
      <w:r>
        <w:t>Leah</w:t>
      </w:r>
      <w:r>
        <w:tab/>
      </w:r>
      <w:r>
        <w:rPr>
          <w:b w:val="0"/>
          <w:bCs/>
        </w:rPr>
        <w:t xml:space="preserve">As Jacob’s wife, not as beautiful as Rachel, represents the church as the fruitful counterpart of Christ, Rachel representing </w:t>
      </w:r>
      <w:smartTag w:uri="urn:schemas-microsoft-com:office:smarttags" w:element="place">
        <w:smartTag w:uri="urn:schemas-microsoft-com:office:smarttags" w:element="country-region">
          <w:r>
            <w:rPr>
              <w:b w:val="0"/>
              <w:bCs/>
            </w:rPr>
            <w:t>Israel</w:t>
          </w:r>
        </w:smartTag>
      </w:smartTag>
      <w:r>
        <w:rPr>
          <w:b w:val="0"/>
          <w:bCs/>
        </w:rPr>
        <w:t xml:space="preserve"> as the first love, but unfruitful.  </w:t>
      </w:r>
    </w:p>
    <w:p w:rsidR="00983363" w:rsidRDefault="00983363">
      <w:pPr>
        <w:ind w:left="2880" w:hanging="2880"/>
      </w:pPr>
      <w:r>
        <w:rPr>
          <w:b/>
          <w:bCs w:val="0"/>
        </w:rPr>
        <w:t>Leaven</w:t>
      </w:r>
      <w:r>
        <w:rPr>
          <w:b/>
          <w:bCs w:val="0"/>
        </w:rPr>
        <w:tab/>
      </w:r>
      <w:r>
        <w:t>An old word for yeast, as used in the raising or fermentation of bread. Because of its hidden effect in “puffing up”, symbolises the human element in the things of God, and hence evil. It was therefore forbidden to be offered in any offering by fire, because of this evil connection. Unleavened bread, in practice somewhat resembling water biscuits or cream crackers, had also to be eaten with certain offerings, a symbol that evil must be kept away in order to keep the feast.</w:t>
      </w:r>
    </w:p>
    <w:p w:rsidR="00983363" w:rsidRDefault="00983363">
      <w:pPr>
        <w:pStyle w:val="Heading4"/>
        <w:rPr>
          <w:b w:val="0"/>
          <w:bCs/>
        </w:rPr>
      </w:pPr>
      <w:r>
        <w:t>Lees</w:t>
      </w:r>
      <w:r>
        <w:tab/>
      </w:r>
      <w:r>
        <w:rPr>
          <w:b w:val="0"/>
          <w:bCs/>
        </w:rPr>
        <w:t>The sediment including dead yeast cells left when wine stops fermenting and matures.  ’Wines on the lees’ or ‘settled on the lees’ is a significant type of apathetic persons in the world, or of the self-satisfied and unconcerned spirit of Christendom.</w:t>
      </w:r>
    </w:p>
    <w:p w:rsidR="00983363" w:rsidRDefault="00983363">
      <w:pPr>
        <w:pStyle w:val="Heading4"/>
        <w:rPr>
          <w:b w:val="0"/>
          <w:bCs/>
        </w:rPr>
      </w:pPr>
      <w:r>
        <w:t>Leprosy</w:t>
      </w:r>
      <w:r>
        <w:tab/>
      </w:r>
      <w:r>
        <w:rPr>
          <w:b w:val="0"/>
          <w:bCs/>
        </w:rPr>
        <w:t>A loathsome and formerly incurable disease resulting in wasting away and dropping off of limbs, and ultimately death. An apt type of sin, and its insidious working, producing an unclean condition.</w:t>
      </w:r>
    </w:p>
    <w:p w:rsidR="00983363" w:rsidRDefault="00983363">
      <w:pPr>
        <w:ind w:left="2880" w:hanging="2880"/>
      </w:pPr>
      <w:r>
        <w:rPr>
          <w:b/>
          <w:bCs w:val="0"/>
        </w:rPr>
        <w:t>Light</w:t>
      </w:r>
      <w:r>
        <w:rPr>
          <w:b/>
          <w:bCs w:val="0"/>
        </w:rPr>
        <w:tab/>
      </w:r>
      <w:r>
        <w:t>Besides physical light, the term is frequently used in a moral sense. Light from God is His word revealing Himself, and “God is Light”. Being invisible in itself, it yet manifests everything, and in this, is appropriately descriptive of God.</w:t>
      </w:r>
    </w:p>
    <w:p w:rsidR="00983363" w:rsidRDefault="00983363">
      <w:pPr>
        <w:pStyle w:val="Heading4"/>
      </w:pPr>
      <w:r>
        <w:t>Linen</w:t>
      </w:r>
      <w:r>
        <w:tab/>
      </w:r>
      <w:r>
        <w:rPr>
          <w:b w:val="0"/>
          <w:bCs/>
        </w:rPr>
        <w:t>Several Hebrew and Greek words translated ‘linen’ are used for fine white textiles, which could be cotton or linen. Because of the reference in Rev. 19:8, signifies righteousness or purity.</w:t>
      </w:r>
      <w:r>
        <w:tab/>
      </w:r>
    </w:p>
    <w:p w:rsidR="00983363" w:rsidRDefault="00983363">
      <w:pPr>
        <w:ind w:left="2880" w:hanging="2880"/>
      </w:pPr>
      <w:r>
        <w:rPr>
          <w:b/>
          <w:bCs w:val="0"/>
        </w:rPr>
        <w:t>Living Creatures</w:t>
      </w:r>
      <w:r>
        <w:rPr>
          <w:b/>
          <w:bCs w:val="0"/>
        </w:rPr>
        <w:tab/>
      </w:r>
      <w:r>
        <w:t>These in Ezekiel point symbolically to the attributes of God in connection with His throne, and His acting on earth in His judicial government and providence. Some particular animals used symbolically are given below:</w:t>
      </w:r>
    </w:p>
    <w:p w:rsidR="00983363" w:rsidRDefault="00983363">
      <w:pPr>
        <w:ind w:left="720" w:firstLine="720"/>
      </w:pPr>
      <w:r>
        <w:rPr>
          <w:i/>
          <w:iCs/>
        </w:rPr>
        <w:t>Ass</w:t>
      </w:r>
      <w:r>
        <w:rPr>
          <w:i/>
          <w:iCs/>
        </w:rPr>
        <w:tab/>
      </w:r>
      <w:r>
        <w:rPr>
          <w:i/>
          <w:iCs/>
        </w:rPr>
        <w:tab/>
      </w:r>
      <w:r>
        <w:t xml:space="preserve">Man’s nature, as wild and seldom tamed.  </w:t>
      </w:r>
    </w:p>
    <w:p w:rsidR="00983363" w:rsidRDefault="00983363">
      <w:pPr>
        <w:ind w:left="720" w:firstLine="720"/>
      </w:pPr>
      <w:r>
        <w:rPr>
          <w:i/>
          <w:iCs/>
        </w:rPr>
        <w:t>Bear</w:t>
      </w:r>
      <w:r>
        <w:rPr>
          <w:i/>
          <w:iCs/>
        </w:rPr>
        <w:tab/>
      </w:r>
      <w:r>
        <w:rPr>
          <w:i/>
          <w:iCs/>
        </w:rPr>
        <w:tab/>
      </w:r>
      <w:r>
        <w:t>Standard of ferocity, when robbed of whelps</w:t>
      </w:r>
    </w:p>
    <w:p w:rsidR="00983363" w:rsidRDefault="00983363">
      <w:pPr>
        <w:ind w:left="2880" w:hanging="1440"/>
      </w:pPr>
      <w:r>
        <w:rPr>
          <w:i/>
          <w:iCs/>
        </w:rPr>
        <w:t>Behemoth</w:t>
      </w:r>
      <w:r>
        <w:rPr>
          <w:i/>
          <w:iCs/>
        </w:rPr>
        <w:tab/>
      </w:r>
      <w:r>
        <w:t xml:space="preserve">A Hebrew word thought formerly to refer to the hippopotamus, but uncertain. More modern commentators have suggested the brontosaurus, which more nearly fits the description in Job, in that its tail is much more like a cedar than the hippo’s.  An illustration to Job of the wisdom and power of its Creator. </w:t>
      </w:r>
    </w:p>
    <w:p w:rsidR="00983363" w:rsidRDefault="00983363">
      <w:pPr>
        <w:ind w:left="720" w:firstLine="720"/>
      </w:pPr>
      <w:r>
        <w:rPr>
          <w:i/>
          <w:iCs/>
        </w:rPr>
        <w:lastRenderedPageBreak/>
        <w:t>Birds(undefined)</w:t>
      </w:r>
      <w:r>
        <w:t>Agents of evil.</w:t>
      </w:r>
    </w:p>
    <w:p w:rsidR="00983363" w:rsidRDefault="00983363">
      <w:pPr>
        <w:ind w:left="2880" w:hanging="1440"/>
      </w:pPr>
      <w:r>
        <w:rPr>
          <w:i/>
          <w:iCs/>
        </w:rPr>
        <w:t>Dog</w:t>
      </w:r>
      <w:r>
        <w:rPr>
          <w:i/>
          <w:iCs/>
        </w:rPr>
        <w:tab/>
      </w:r>
      <w:r>
        <w:t xml:space="preserve">Those cut off and unclean. In our day dogs are domestic pets, but in scripture they are always regarded negatively, probably because of the natural animal’s habit of scavenging refuse. </w:t>
      </w:r>
    </w:p>
    <w:p w:rsidR="00983363" w:rsidRDefault="00983363">
      <w:pPr>
        <w:ind w:left="1440"/>
      </w:pPr>
      <w:r>
        <w:rPr>
          <w:i/>
          <w:iCs/>
        </w:rPr>
        <w:t>Dove</w:t>
      </w:r>
      <w:r>
        <w:rPr>
          <w:i/>
          <w:iCs/>
        </w:rPr>
        <w:tab/>
      </w:r>
      <w:r>
        <w:rPr>
          <w:i/>
          <w:iCs/>
        </w:rPr>
        <w:tab/>
      </w:r>
      <w:r>
        <w:t>Peace, harmlessness.</w:t>
      </w:r>
    </w:p>
    <w:p w:rsidR="00983363" w:rsidRDefault="00983363">
      <w:pPr>
        <w:ind w:left="2880" w:hanging="1440"/>
      </w:pPr>
      <w:r>
        <w:rPr>
          <w:i/>
          <w:iCs/>
        </w:rPr>
        <w:t>Eagle</w:t>
      </w:r>
      <w:r>
        <w:rPr>
          <w:i/>
          <w:iCs/>
        </w:rPr>
        <w:tab/>
      </w:r>
      <w:r>
        <w:t>Swiftness of execution. From scriptural descriptions of habits it is thought the Griffon vulture is the creature referred to.</w:t>
      </w:r>
    </w:p>
    <w:p w:rsidR="00983363" w:rsidRDefault="00983363">
      <w:pPr>
        <w:pStyle w:val="Heading5"/>
        <w:rPr>
          <w:i w:val="0"/>
          <w:iCs w:val="0"/>
        </w:rPr>
      </w:pPr>
      <w:r>
        <w:t>Fish</w:t>
      </w:r>
      <w:r>
        <w:tab/>
      </w:r>
      <w:r>
        <w:rPr>
          <w:i w:val="0"/>
          <w:iCs w:val="0"/>
        </w:rPr>
        <w:t>Has been called God’s especial gift to man, as any one may catch it, and it increases abundantly without husbandry.</w:t>
      </w:r>
    </w:p>
    <w:p w:rsidR="00983363" w:rsidRDefault="00983363">
      <w:pPr>
        <w:ind w:left="2880" w:hanging="1440"/>
      </w:pPr>
      <w:r>
        <w:rPr>
          <w:i/>
          <w:iCs/>
        </w:rPr>
        <w:t>Frog</w:t>
      </w:r>
      <w:r>
        <w:rPr>
          <w:i/>
          <w:iCs/>
        </w:rPr>
        <w:tab/>
      </w:r>
      <w:r>
        <w:t xml:space="preserve">Because of their practice of grovelling in the mire, and noisy activity in the night, frogs symbolise unclean spirits or emissaries of Satan.  </w:t>
      </w:r>
    </w:p>
    <w:p w:rsidR="00983363" w:rsidRDefault="00983363">
      <w:pPr>
        <w:ind w:left="2880" w:hanging="1440"/>
      </w:pPr>
      <w:r>
        <w:rPr>
          <w:i/>
          <w:iCs/>
        </w:rPr>
        <w:t>Goat</w:t>
      </w:r>
      <w:r>
        <w:rPr>
          <w:i/>
          <w:iCs/>
        </w:rPr>
        <w:tab/>
      </w:r>
      <w:r>
        <w:t xml:space="preserve">Regarded as clean in the Levitical law, and used regularly in sacrifices as an alternative to sheep. In Daniel’s prophecy, symbolizes </w:t>
      </w:r>
      <w:smartTag w:uri="urn:schemas-microsoft-com:office:smarttags" w:element="place">
        <w:smartTag w:uri="urn:schemas-microsoft-com:office:smarttags" w:element="country-region">
          <w:r>
            <w:t>Greece</w:t>
          </w:r>
        </w:smartTag>
      </w:smartTag>
      <w:r>
        <w:t xml:space="preserve"> under Alexander in its ability to rapidly cover rough ground, being a sure-footed animal. In the N.T. parable, goats represent the lost in contrast to the sheep, representing the saved.     </w:t>
      </w:r>
    </w:p>
    <w:p w:rsidR="00983363" w:rsidRDefault="00983363">
      <w:pPr>
        <w:ind w:left="720" w:firstLine="720"/>
      </w:pPr>
      <w:r>
        <w:rPr>
          <w:i/>
          <w:iCs/>
        </w:rPr>
        <w:t>Horse</w:t>
      </w:r>
      <w:r>
        <w:rPr>
          <w:i/>
          <w:iCs/>
        </w:rPr>
        <w:tab/>
      </w:r>
      <w:r>
        <w:rPr>
          <w:i/>
          <w:iCs/>
        </w:rPr>
        <w:tab/>
      </w:r>
      <w:r>
        <w:t>Careering imperial power</w:t>
      </w:r>
    </w:p>
    <w:p w:rsidR="00983363" w:rsidRDefault="00983363">
      <w:pPr>
        <w:ind w:left="720" w:firstLine="720"/>
      </w:pPr>
      <w:r>
        <w:rPr>
          <w:i/>
          <w:iCs/>
        </w:rPr>
        <w:t>Lamb</w:t>
      </w:r>
      <w:r>
        <w:rPr>
          <w:i/>
          <w:iCs/>
        </w:rPr>
        <w:tab/>
      </w:r>
      <w:r>
        <w:rPr>
          <w:i/>
          <w:iCs/>
        </w:rPr>
        <w:tab/>
      </w:r>
      <w:r>
        <w:t>Meek submissiveness</w:t>
      </w:r>
    </w:p>
    <w:p w:rsidR="00983363" w:rsidRDefault="00983363">
      <w:pPr>
        <w:ind w:left="1440"/>
      </w:pPr>
      <w:r>
        <w:rPr>
          <w:i/>
          <w:iCs/>
        </w:rPr>
        <w:t>Leech</w:t>
      </w:r>
      <w:r>
        <w:rPr>
          <w:i/>
          <w:iCs/>
        </w:rPr>
        <w:tab/>
      </w:r>
      <w:r>
        <w:rPr>
          <w:i/>
          <w:iCs/>
        </w:rPr>
        <w:tab/>
      </w:r>
      <w:r>
        <w:t>Rapacious person.</w:t>
      </w:r>
    </w:p>
    <w:p w:rsidR="00983363" w:rsidRDefault="00983363">
      <w:pPr>
        <w:ind w:left="2880" w:hanging="1440"/>
      </w:pPr>
      <w:r>
        <w:rPr>
          <w:i/>
          <w:iCs/>
        </w:rPr>
        <w:t>Leopard</w:t>
      </w:r>
      <w:r>
        <w:rPr>
          <w:i/>
          <w:iCs/>
        </w:rPr>
        <w:tab/>
      </w:r>
      <w:r>
        <w:t>Suddenly acting bloodthirsty over-powering animal, as Alexander the Great in his conquests.</w:t>
      </w:r>
    </w:p>
    <w:p w:rsidR="00983363" w:rsidRDefault="00983363">
      <w:pPr>
        <w:pStyle w:val="Heading4"/>
        <w:ind w:hanging="1440"/>
      </w:pPr>
      <w:r>
        <w:rPr>
          <w:b w:val="0"/>
          <w:bCs/>
          <w:i/>
          <w:iCs/>
        </w:rPr>
        <w:t>Leviathan</w:t>
      </w:r>
      <w:r>
        <w:rPr>
          <w:i/>
          <w:iCs/>
        </w:rPr>
        <w:tab/>
      </w:r>
      <w:r>
        <w:rPr>
          <w:b w:val="0"/>
          <w:bCs/>
        </w:rPr>
        <w:t>Hebrew word signifying any great sea or land monster: the description in Job agrees with what is known of the crocodile. Its hunting technique makes it an apt symbol of the enemy of God’s people. Called the ‘King of Beasts’ in Job.</w:t>
      </w:r>
      <w:r>
        <w:tab/>
      </w:r>
    </w:p>
    <w:p w:rsidR="00983363" w:rsidRDefault="00983363">
      <w:pPr>
        <w:ind w:left="720" w:firstLine="720"/>
      </w:pPr>
      <w:r>
        <w:rPr>
          <w:i/>
          <w:iCs/>
        </w:rPr>
        <w:t>Lion</w:t>
      </w:r>
      <w:r>
        <w:rPr>
          <w:i/>
          <w:iCs/>
        </w:rPr>
        <w:tab/>
      </w:r>
      <w:r>
        <w:rPr>
          <w:i/>
          <w:iCs/>
        </w:rPr>
        <w:tab/>
      </w:r>
      <w:r>
        <w:t>Strength</w:t>
      </w:r>
    </w:p>
    <w:p w:rsidR="00983363" w:rsidRDefault="00983363">
      <w:pPr>
        <w:pStyle w:val="Heading2"/>
        <w:ind w:left="720" w:firstLine="720"/>
      </w:pPr>
      <w:r>
        <w:rPr>
          <w:b w:val="0"/>
          <w:bCs/>
          <w:i/>
          <w:iCs/>
        </w:rPr>
        <w:t>Man</w:t>
      </w:r>
      <w:r>
        <w:rPr>
          <w:i/>
          <w:iCs/>
        </w:rPr>
        <w:tab/>
      </w:r>
      <w:r>
        <w:rPr>
          <w:i/>
          <w:iCs/>
        </w:rPr>
        <w:tab/>
      </w:r>
      <w:r>
        <w:rPr>
          <w:b w:val="0"/>
          <w:bCs/>
        </w:rPr>
        <w:t>Intelligence</w:t>
      </w:r>
    </w:p>
    <w:p w:rsidR="00983363" w:rsidRDefault="00983363">
      <w:pPr>
        <w:ind w:left="720" w:firstLine="720"/>
      </w:pPr>
      <w:r>
        <w:rPr>
          <w:i/>
          <w:iCs/>
        </w:rPr>
        <w:t>Ox</w:t>
      </w:r>
      <w:r>
        <w:rPr>
          <w:i/>
          <w:iCs/>
        </w:rPr>
        <w:tab/>
      </w:r>
      <w:r>
        <w:rPr>
          <w:i/>
          <w:iCs/>
        </w:rPr>
        <w:tab/>
      </w:r>
      <w:r>
        <w:t>Plodding endurance</w:t>
      </w:r>
    </w:p>
    <w:p w:rsidR="00983363" w:rsidRDefault="00983363">
      <w:pPr>
        <w:ind w:left="2880" w:hanging="1440"/>
      </w:pPr>
      <w:r>
        <w:rPr>
          <w:i/>
          <w:iCs/>
        </w:rPr>
        <w:t>Raven</w:t>
      </w:r>
      <w:r>
        <w:rPr>
          <w:i/>
          <w:iCs/>
        </w:rPr>
        <w:tab/>
      </w:r>
      <w:r>
        <w:t>The word in scripture is thought to refer to any member of the crow family. Because of their aggressive and carrion eating habits, defined as unclean, and generally represent natural men with degraded taste, in contrast to doves which are peaceful and plant eating.</w:t>
      </w:r>
    </w:p>
    <w:p w:rsidR="00983363" w:rsidRDefault="00983363">
      <w:pPr>
        <w:pStyle w:val="Heading2"/>
        <w:ind w:left="720" w:firstLine="720"/>
        <w:rPr>
          <w:b w:val="0"/>
          <w:bCs/>
        </w:rPr>
      </w:pPr>
      <w:r>
        <w:rPr>
          <w:b w:val="0"/>
          <w:bCs/>
          <w:i/>
          <w:iCs/>
        </w:rPr>
        <w:t>Sheep</w:t>
      </w:r>
      <w:r>
        <w:rPr>
          <w:b w:val="0"/>
          <w:bCs/>
          <w:i/>
          <w:iCs/>
        </w:rPr>
        <w:tab/>
      </w:r>
      <w:r>
        <w:rPr>
          <w:b w:val="0"/>
          <w:bCs/>
          <w:i/>
          <w:iCs/>
        </w:rPr>
        <w:tab/>
      </w:r>
      <w:r>
        <w:rPr>
          <w:b w:val="0"/>
          <w:bCs/>
        </w:rPr>
        <w:t>Mankind as prone to wander</w:t>
      </w:r>
    </w:p>
    <w:p w:rsidR="00983363" w:rsidRDefault="00983363">
      <w:pPr>
        <w:ind w:left="1440" w:hanging="1440"/>
      </w:pPr>
      <w:r>
        <w:rPr>
          <w:i/>
          <w:iCs/>
        </w:rPr>
        <w:tab/>
        <w:t>Swine</w:t>
      </w:r>
      <w:r>
        <w:rPr>
          <w:i/>
          <w:iCs/>
        </w:rPr>
        <w:tab/>
      </w:r>
      <w:r>
        <w:rPr>
          <w:i/>
          <w:iCs/>
        </w:rPr>
        <w:tab/>
      </w:r>
      <w:r>
        <w:t>Defilement and degradation</w:t>
      </w:r>
    </w:p>
    <w:p w:rsidR="00983363" w:rsidRDefault="00983363">
      <w:pPr>
        <w:ind w:left="2880" w:hanging="2880"/>
      </w:pPr>
      <w:r>
        <w:rPr>
          <w:b/>
          <w:bCs w:val="0"/>
        </w:rPr>
        <w:t>Levites</w:t>
      </w:r>
      <w:r>
        <w:rPr>
          <w:b/>
          <w:bCs w:val="0"/>
        </w:rPr>
        <w:tab/>
      </w:r>
      <w:r>
        <w:t>Typical of Christians generally, who are redeemed, cleansed, and consecrated to the service of the Lord, having no inheritance on earth. In modern brethren’s language, often restricted to those who ‘take fellowship meetings’, but this is not wholly accurate - see entries for Gershonites, Kohathites, and Merarites.</w:t>
      </w:r>
    </w:p>
    <w:p w:rsidR="00983363" w:rsidRDefault="00983363">
      <w:pPr>
        <w:ind w:left="2880" w:hanging="2880"/>
      </w:pPr>
      <w:r>
        <w:rPr>
          <w:b/>
          <w:bCs w:val="0"/>
        </w:rPr>
        <w:t>Libation</w:t>
      </w:r>
      <w:r>
        <w:rPr>
          <w:b/>
          <w:bCs w:val="0"/>
        </w:rPr>
        <w:tab/>
      </w:r>
      <w:r>
        <w:t>Old word meaning drink offering</w:t>
      </w:r>
    </w:p>
    <w:p w:rsidR="00983363" w:rsidRDefault="00983363">
      <w:pPr>
        <w:ind w:left="2880" w:hanging="2880"/>
      </w:pPr>
      <w:r>
        <w:rPr>
          <w:b/>
          <w:bCs w:val="0"/>
        </w:rPr>
        <w:t>Malefactor</w:t>
      </w:r>
      <w:r>
        <w:rPr>
          <w:b/>
          <w:bCs w:val="0"/>
        </w:rPr>
        <w:tab/>
      </w:r>
      <w:r>
        <w:t>Obsolete word for an evil-doer or criminal</w:t>
      </w:r>
    </w:p>
    <w:p w:rsidR="00983363" w:rsidDel="009C3BF7" w:rsidRDefault="00983363">
      <w:pPr>
        <w:ind w:left="2880" w:hanging="2880"/>
        <w:rPr>
          <w:del w:id="204" w:author="Craig McKay" w:date="2010-06-20T12:54:00Z"/>
        </w:rPr>
      </w:pPr>
      <w:del w:id="205" w:author="Craig McKay" w:date="2010-06-20T12:54:00Z">
        <w:r w:rsidDel="009C3BF7">
          <w:rPr>
            <w:b/>
            <w:bCs w:val="0"/>
          </w:rPr>
          <w:delText>Maneh, minah</w:delText>
        </w:r>
        <w:r w:rsidDel="009C3BF7">
          <w:rPr>
            <w:b/>
            <w:bCs w:val="0"/>
          </w:rPr>
          <w:tab/>
        </w:r>
        <w:r w:rsidDel="009C3BF7">
          <w:delText>Unit of weight, just under 1 Kg. See weights and measures.</w:delText>
        </w:r>
      </w:del>
    </w:p>
    <w:p w:rsidR="00983363" w:rsidRDefault="00983363">
      <w:pPr>
        <w:ind w:left="2880" w:hanging="2880"/>
      </w:pPr>
      <w:r>
        <w:rPr>
          <w:b/>
          <w:bCs w:val="0"/>
        </w:rPr>
        <w:t>Manna</w:t>
      </w:r>
      <w:r>
        <w:rPr>
          <w:b/>
          <w:bCs w:val="0"/>
        </w:rPr>
        <w:tab/>
      </w:r>
      <w:r>
        <w:t xml:space="preserve">The name signifies ‘What is it?’ It was described as being like coriander seed, the colour of bdellium, and tasted initially like wafers with honey, but when the Israelites had lost their relish for it, like fresh oil. It typifies Christ as the heavenly One in the midst of earthly circumstances. </w:t>
      </w:r>
    </w:p>
    <w:p w:rsidR="00983363" w:rsidRDefault="00983363">
      <w:pPr>
        <w:ind w:left="2880" w:hanging="2880"/>
      </w:pPr>
      <w:r>
        <w:rPr>
          <w:b/>
          <w:bCs w:val="0"/>
        </w:rPr>
        <w:t xml:space="preserve">Meat </w:t>
      </w:r>
      <w:r>
        <w:rPr>
          <w:b/>
          <w:bCs w:val="0"/>
        </w:rPr>
        <w:tab/>
      </w:r>
      <w:r>
        <w:t>Several Hebrew and Greek words are translated meat, but the general meaning is food of any sort, not necessarily flesh.</w:t>
      </w:r>
    </w:p>
    <w:p w:rsidR="00983363" w:rsidRDefault="00983363">
      <w:pPr>
        <w:ind w:left="2880" w:hanging="2880"/>
      </w:pPr>
      <w:r>
        <w:rPr>
          <w:b/>
          <w:bCs w:val="0"/>
        </w:rPr>
        <w:t>Merarites</w:t>
      </w:r>
      <w:r>
        <w:rPr>
          <w:b/>
          <w:bCs w:val="0"/>
        </w:rPr>
        <w:tab/>
      </w:r>
      <w:r>
        <w:t>Descendants of Merari the third son of Levi, who moved the heavier parts of the tabernacle, for which they used four wagons and eight oxen: later they shared Levitical duties such as the singers and doorkeepers. Applied as service rendered in for instance revision and distribution of ministry.</w:t>
      </w:r>
    </w:p>
    <w:p w:rsidR="00983363" w:rsidDel="00437786" w:rsidRDefault="00983363">
      <w:pPr>
        <w:ind w:left="2880" w:hanging="2880"/>
        <w:rPr>
          <w:del w:id="206" w:author="Craig McKay" w:date="2010-06-01T16:58:00Z"/>
        </w:rPr>
      </w:pPr>
      <w:del w:id="207" w:author="Craig McKay" w:date="2010-06-01T16:58:00Z">
        <w:r w:rsidDel="00437786">
          <w:rPr>
            <w:b/>
            <w:bCs w:val="0"/>
          </w:rPr>
          <w:delText xml:space="preserve">Metals               </w:delText>
        </w:r>
        <w:r w:rsidDel="00437786">
          <w:rPr>
            <w:i/>
            <w:iCs/>
          </w:rPr>
          <w:delText>Antimony</w:delText>
        </w:r>
        <w:r w:rsidDel="00437786">
          <w:rPr>
            <w:i/>
            <w:iCs/>
          </w:rPr>
          <w:tab/>
        </w:r>
        <w:r w:rsidDel="00437786">
          <w:delText>A poisonous metal whose compounds were used as                                                                                                               colouring agents in ancient cosmetics.</w:delText>
        </w:r>
      </w:del>
    </w:p>
    <w:p w:rsidR="00983363" w:rsidDel="00807E34" w:rsidRDefault="00983363">
      <w:pPr>
        <w:ind w:left="2880" w:hanging="1440"/>
        <w:rPr>
          <w:del w:id="208" w:author="Craig McKay" w:date="2010-06-01T13:05:00Z"/>
        </w:rPr>
      </w:pPr>
      <w:del w:id="209" w:author="Craig McKay" w:date="2010-06-01T13:05:00Z">
        <w:r w:rsidDel="00807E34">
          <w:rPr>
            <w:i/>
            <w:iCs/>
          </w:rPr>
          <w:lastRenderedPageBreak/>
          <w:delText>Bronze (brass</w:delText>
        </w:r>
        <w:r w:rsidRPr="00E20C15" w:rsidDel="00807E34">
          <w:rPr>
            <w:bCs w:val="0"/>
            <w:i/>
          </w:rPr>
          <w:delText>)</w:delText>
        </w:r>
        <w:r w:rsidDel="00807E34">
          <w:rPr>
            <w:b/>
            <w:bCs w:val="0"/>
          </w:rPr>
          <w:tab/>
        </w:r>
        <w:r w:rsidDel="00807E34">
          <w:delText>A symbol for righteousness according to the claims of God upon man, as in the brazen altar.</w:delText>
        </w:r>
      </w:del>
    </w:p>
    <w:p w:rsidR="00983363" w:rsidDel="00807E34" w:rsidRDefault="00983363">
      <w:pPr>
        <w:ind w:left="1440"/>
        <w:rPr>
          <w:del w:id="210" w:author="Craig McKay" w:date="2010-06-01T13:06:00Z"/>
        </w:rPr>
      </w:pPr>
      <w:del w:id="211" w:author="Craig McKay" w:date="2010-06-01T13:06:00Z">
        <w:r w:rsidDel="00807E34">
          <w:rPr>
            <w:i/>
            <w:iCs/>
          </w:rPr>
          <w:delText>Copper</w:delText>
        </w:r>
        <w:r w:rsidDel="00807E34">
          <w:rPr>
            <w:b/>
            <w:bCs w:val="0"/>
          </w:rPr>
          <w:tab/>
        </w:r>
        <w:r w:rsidDel="00807E34">
          <w:rPr>
            <w:b/>
            <w:bCs w:val="0"/>
          </w:rPr>
          <w:tab/>
        </w:r>
        <w:r w:rsidDel="00807E34">
          <w:delText>Ability to withstand fire or severe testing</w:delText>
        </w:r>
      </w:del>
    </w:p>
    <w:p w:rsidR="00983363" w:rsidDel="00437786" w:rsidRDefault="00983363">
      <w:pPr>
        <w:ind w:left="2880" w:hanging="1440"/>
        <w:rPr>
          <w:del w:id="212" w:author="Craig McKay" w:date="2010-06-01T16:57:00Z"/>
        </w:rPr>
      </w:pPr>
      <w:del w:id="213" w:author="Craig McKay" w:date="2010-06-01T16:57:00Z">
        <w:r w:rsidDel="00437786">
          <w:rPr>
            <w:i/>
            <w:iCs/>
          </w:rPr>
          <w:delText>Gold</w:delText>
        </w:r>
        <w:r w:rsidDel="00437786">
          <w:rPr>
            <w:b/>
            <w:bCs w:val="0"/>
          </w:rPr>
          <w:tab/>
        </w:r>
        <w:r w:rsidDel="00437786">
          <w:delText>Being the most costly metal is regarded as symbolical of what pertains to God, and as signifying divine righteousness.</w:delText>
        </w:r>
      </w:del>
    </w:p>
    <w:p w:rsidR="00983363" w:rsidDel="00437786" w:rsidRDefault="00983363">
      <w:pPr>
        <w:ind w:left="2880" w:hanging="1440"/>
        <w:rPr>
          <w:del w:id="214" w:author="Craig McKay" w:date="2010-06-01T16:57:00Z"/>
        </w:rPr>
      </w:pPr>
      <w:del w:id="215" w:author="Craig McKay" w:date="2010-06-01T16:57:00Z">
        <w:r w:rsidDel="00437786">
          <w:rPr>
            <w:i/>
            <w:iCs/>
          </w:rPr>
          <w:delText>Iron</w:delText>
        </w:r>
        <w:r w:rsidDel="00437786">
          <w:rPr>
            <w:b/>
            <w:bCs w:val="0"/>
          </w:rPr>
          <w:tab/>
        </w:r>
        <w:r w:rsidDel="00437786">
          <w:delText>Symbol of hardness, but can also speak of degeneration in its tendency to rust or corrupt easily compared with other more noble metals.</w:delText>
        </w:r>
      </w:del>
    </w:p>
    <w:p w:rsidR="00983363" w:rsidDel="00437786" w:rsidRDefault="00983363">
      <w:pPr>
        <w:ind w:left="2880" w:hanging="1440"/>
        <w:rPr>
          <w:del w:id="216" w:author="Craig McKay" w:date="2010-06-01T16:56:00Z"/>
        </w:rPr>
      </w:pPr>
      <w:del w:id="217" w:author="Craig McKay" w:date="2010-06-01T16:56:00Z">
        <w:r w:rsidDel="00437786">
          <w:rPr>
            <w:i/>
            <w:iCs/>
          </w:rPr>
          <w:delText>Lead</w:delText>
        </w:r>
        <w:r w:rsidDel="00437786">
          <w:rPr>
            <w:b/>
            <w:bCs w:val="0"/>
          </w:rPr>
          <w:tab/>
        </w:r>
        <w:r w:rsidDel="00437786">
          <w:delText>Signifies weight. Job speaks of it as being used to fill in the engravings on stones.</w:delText>
        </w:r>
      </w:del>
    </w:p>
    <w:p w:rsidR="00983363" w:rsidDel="00437786" w:rsidRDefault="00983363">
      <w:pPr>
        <w:ind w:left="2880" w:hanging="1440"/>
        <w:rPr>
          <w:del w:id="218" w:author="Craig McKay" w:date="2010-06-01T16:56:00Z"/>
        </w:rPr>
      </w:pPr>
      <w:del w:id="219" w:author="Craig McKay" w:date="2010-06-01T16:56:00Z">
        <w:r w:rsidDel="00437786">
          <w:rPr>
            <w:i/>
            <w:iCs/>
          </w:rPr>
          <w:delText>Silver</w:delText>
        </w:r>
        <w:r w:rsidDel="00437786">
          <w:rPr>
            <w:b/>
            <w:bCs w:val="0"/>
          </w:rPr>
          <w:tab/>
        </w:r>
        <w:r w:rsidDel="00437786">
          <w:delText>Because of its use as atonement-money “after the shekel of the sanctuary” normally taken to signify redemption.</w:delText>
        </w:r>
      </w:del>
    </w:p>
    <w:p w:rsidR="00983363" w:rsidDel="00807E34" w:rsidRDefault="00983363">
      <w:pPr>
        <w:ind w:left="2880" w:hanging="1440"/>
        <w:rPr>
          <w:del w:id="220" w:author="Craig McKay" w:date="2010-06-01T13:07:00Z"/>
        </w:rPr>
      </w:pPr>
      <w:del w:id="221" w:author="Craig McKay" w:date="2010-06-01T13:07:00Z">
        <w:r w:rsidDel="00807E34">
          <w:rPr>
            <w:i/>
            <w:iCs/>
          </w:rPr>
          <w:delText>Tin</w:delText>
        </w:r>
        <w:r w:rsidDel="00807E34">
          <w:rPr>
            <w:b/>
            <w:bCs w:val="0"/>
          </w:rPr>
          <w:tab/>
        </w:r>
        <w:r w:rsidDel="00807E34">
          <w:delText>Used to purify silver and therefore regarded as “dross” although in fact a semi-noble metal found in combination with copper as bronze.</w:delText>
        </w:r>
      </w:del>
    </w:p>
    <w:p w:rsidR="00983363" w:rsidRDefault="00983363">
      <w:pPr>
        <w:ind w:left="2880" w:hanging="2880"/>
      </w:pPr>
      <w:r>
        <w:rPr>
          <w:b/>
          <w:bCs w:val="0"/>
        </w:rPr>
        <w:t>Mirror</w:t>
      </w:r>
      <w:r>
        <w:rPr>
          <w:b/>
          <w:bCs w:val="0"/>
        </w:rPr>
        <w:tab/>
      </w:r>
      <w:r>
        <w:t>In Old Testament times, a plate of polished bronze, not silvered glass as modern mirrors. See under glass.</w:t>
      </w:r>
    </w:p>
    <w:p w:rsidR="00983363" w:rsidRDefault="00983363">
      <w:smartTag w:uri="urn:schemas-microsoft-com:office:smarttags" w:element="country-region">
        <w:r>
          <w:rPr>
            <w:b/>
            <w:bCs w:val="0"/>
          </w:rPr>
          <w:t>Moab</w:t>
        </w:r>
      </w:smartTag>
      <w:r>
        <w:rPr>
          <w:b/>
          <w:bCs w:val="0"/>
        </w:rPr>
        <w:t>, Moabites</w:t>
      </w:r>
      <w:r>
        <w:rPr>
          <w:b/>
          <w:bCs w:val="0"/>
        </w:rPr>
        <w:tab/>
      </w:r>
      <w:r>
        <w:rPr>
          <w:b/>
          <w:bCs w:val="0"/>
        </w:rPr>
        <w:tab/>
      </w:r>
      <w:r>
        <w:t xml:space="preserve">Descendants of </w:t>
      </w:r>
      <w:smartTag w:uri="urn:schemas-microsoft-com:office:smarttags" w:element="place">
        <w:r>
          <w:t>Lot</w:t>
        </w:r>
      </w:smartTag>
      <w:r>
        <w:t xml:space="preserve"> and his eldest daughter, and therefore</w:t>
      </w:r>
    </w:p>
    <w:p w:rsidR="00983363" w:rsidRDefault="00983363">
      <w:pPr>
        <w:ind w:left="2880"/>
      </w:pPr>
      <w:r>
        <w:t>related to the Israelites. Their idolatry is denounced by God as an abomination. Sometimes used to symbolise the insidious influences of unbelieving relatives in distracting Christians to worldliness.</w:t>
      </w:r>
    </w:p>
    <w:p w:rsidR="00983363" w:rsidDel="002E7AE5" w:rsidRDefault="00983363">
      <w:pPr>
        <w:pStyle w:val="Heading1"/>
        <w:ind w:left="2880" w:hanging="2880"/>
        <w:rPr>
          <w:del w:id="222" w:author="Craig McKay" w:date="2010-06-03T07:23:00Z"/>
          <w:b w:val="0"/>
          <w:bCs/>
        </w:rPr>
      </w:pPr>
      <w:del w:id="223" w:author="Craig McKay" w:date="2010-06-03T07:23:00Z">
        <w:r w:rsidDel="002E7AE5">
          <w:delText>Money</w:delText>
        </w:r>
        <w:r w:rsidDel="002E7AE5">
          <w:tab/>
        </w:r>
      </w:del>
      <w:del w:id="224" w:author="Craig McKay" w:date="2010-06-03T07:18:00Z">
        <w:r w:rsidDel="002E7AE5">
          <w:rPr>
            <w:b w:val="0"/>
            <w:bCs/>
          </w:rPr>
          <w:delText xml:space="preserve">In O.T. times money was weighed as precious metals, usually silver, not counted, and the words gerah, bekah, shekel, maneh, and talent are all units of weight. The use of coinage, or metal discs with a “face value”, was coming in under Roman rule, but the old methods may still have been in use alongside. See under Weights and Measures. At Feb 06 prices, a shekel of silver would be £2.74 and a talent of silver £8228.54. Thus the redemption money was very approximately a half-hour’s wages for an unskilled labourer, while Naaman offered Gehazi over £16,000. In the parable in Matthew 18, a hundred denarii would represent one hundred days’ wages, or very roughly £5000, whereas ten thousand talents of silver would be worth over £82 million. If it were gold, it would be in the region </w:delText>
        </w:r>
        <w:r w:rsidR="00D75347" w:rsidDel="002E7AE5">
          <w:rPr>
            <w:b w:val="0"/>
            <w:bCs/>
          </w:rPr>
          <w:delText>of £</w:delText>
        </w:r>
        <w:r w:rsidDel="002E7AE5">
          <w:rPr>
            <w:b w:val="0"/>
            <w:bCs/>
          </w:rPr>
          <w:delText xml:space="preserve">5000 million.    </w:delText>
        </w:r>
      </w:del>
      <w:del w:id="225" w:author="Craig McKay" w:date="2010-06-03T07:23:00Z">
        <w:r w:rsidDel="002E7AE5">
          <w:rPr>
            <w:b w:val="0"/>
            <w:bCs/>
          </w:rPr>
          <w:delText xml:space="preserve"> </w:delText>
        </w:r>
      </w:del>
    </w:p>
    <w:p w:rsidR="00983363" w:rsidDel="002E7AE5" w:rsidRDefault="00983363">
      <w:pPr>
        <w:ind w:left="2880" w:hanging="2880"/>
        <w:rPr>
          <w:del w:id="226" w:author="Craig McKay" w:date="2010-06-03T07:23:00Z"/>
        </w:rPr>
      </w:pPr>
      <w:del w:id="227" w:author="Craig McKay" w:date="2010-06-03T07:27:00Z">
        <w:r w:rsidDel="002E7AE5">
          <w:rPr>
            <w:b/>
            <w:bCs w:val="0"/>
          </w:rPr>
          <w:delText>Money-changers</w:delText>
        </w:r>
        <w:r w:rsidDel="002E7AE5">
          <w:rPr>
            <w:b/>
            <w:bCs w:val="0"/>
          </w:rPr>
          <w:tab/>
        </w:r>
      </w:del>
      <w:del w:id="228" w:author="Craig McKay" w:date="2010-06-03T07:23:00Z">
        <w:r w:rsidR="00747997" w:rsidDel="002E7AE5">
          <w:rPr>
            <w:bCs w:val="0"/>
          </w:rPr>
          <w:delText xml:space="preserve">Money was normally weighed as silver in </w:delText>
        </w:r>
        <w:r w:rsidR="00421C0B" w:rsidDel="002E7AE5">
          <w:rPr>
            <w:bCs w:val="0"/>
          </w:rPr>
          <w:delText>Old Testament</w:delText>
        </w:r>
        <w:r w:rsidR="00747997" w:rsidDel="002E7AE5">
          <w:rPr>
            <w:bCs w:val="0"/>
          </w:rPr>
          <w:delText xml:space="preserve"> times</w:delText>
        </w:r>
        <w:r w:rsidR="00421C0B" w:rsidDel="002E7AE5">
          <w:rPr>
            <w:bCs w:val="0"/>
          </w:rPr>
          <w:delText xml:space="preserve">, although the use of metal discs as tokens was introduced by the Romans. </w:delText>
        </w:r>
        <w:r w:rsidDel="002E7AE5">
          <w:delText>As many in scriptural times could not read or write, they were dependent on money-changers to provide</w:delText>
        </w:r>
        <w:r w:rsidR="00747997" w:rsidDel="002E7AE5">
          <w:delText>, for instance,</w:delText>
        </w:r>
        <w:r w:rsidDel="002E7AE5">
          <w:delText xml:space="preserve"> temple tribute money, and were taken advantage of by these persons in unfair weighing, which explains why Jesus cast them out of the temple as robbers. False weights or balances are firmly denounced by God in the law and in Proverbs.</w:delText>
        </w:r>
      </w:del>
    </w:p>
    <w:p w:rsidR="00983363" w:rsidRDefault="00983363">
      <w:pPr>
        <w:ind w:left="2880" w:hanging="2880"/>
      </w:pPr>
      <w:r>
        <w:rPr>
          <w:b/>
          <w:bCs w:val="0"/>
        </w:rPr>
        <w:t>Moon</w:t>
      </w:r>
      <w:r>
        <w:rPr>
          <w:b/>
          <w:bCs w:val="0"/>
        </w:rPr>
        <w:tab/>
      </w:r>
      <w:r>
        <w:t xml:space="preserve">A symbol in prophecy for derivative authority, the sun being the supreme source of heavenly rule, while the moon reflects its light. Thus the sun represents Christ and the moon the assembly. Also denounced as an object of </w:t>
      </w:r>
      <w:r w:rsidR="00421C0B">
        <w:t xml:space="preserve">idolatrous </w:t>
      </w:r>
      <w:r>
        <w:t>worship in Kings and Jeremiah.</w:t>
      </w:r>
    </w:p>
    <w:p w:rsidR="00983363" w:rsidRDefault="00983363">
      <w:pPr>
        <w:ind w:left="2880" w:hanging="2880"/>
      </w:pPr>
      <w:r>
        <w:rPr>
          <w:b/>
          <w:bCs w:val="0"/>
        </w:rPr>
        <w:t>Moses</w:t>
      </w:r>
      <w:r>
        <w:rPr>
          <w:b/>
          <w:bCs w:val="0"/>
        </w:rPr>
        <w:tab/>
      </w:r>
      <w:r>
        <w:t>Leader sovereignly chosen by God, writer of the Pentateuch and giver of the Law. His name is often used where the law is alluded to, and he still represented the law on the mount of transfiguration, as Elias did the prophets.</w:t>
      </w:r>
    </w:p>
    <w:p w:rsidR="00983363" w:rsidRDefault="00983363">
      <w:pPr>
        <w:ind w:left="2880" w:hanging="2880"/>
      </w:pPr>
      <w:r>
        <w:rPr>
          <w:b/>
          <w:bCs w:val="0"/>
        </w:rPr>
        <w:t>Myrrh</w:t>
      </w:r>
      <w:r>
        <w:rPr>
          <w:b/>
          <w:bCs w:val="0"/>
        </w:rPr>
        <w:tab/>
      </w:r>
      <w:r>
        <w:t>An aromatic gum, much prized as a perfume, and an ingredient in the holy anointing oil. Because of the difficulties</w:t>
      </w:r>
      <w:r w:rsidR="00421C0B">
        <w:t xml:space="preserve"> involved in its</w:t>
      </w:r>
      <w:r>
        <w:t xml:space="preserve"> extraction, symbolises the fragrant positive result of extreme pressure or exercise. </w:t>
      </w:r>
    </w:p>
    <w:p w:rsidR="00983363" w:rsidRDefault="00983363">
      <w:pPr>
        <w:ind w:left="2880" w:hanging="2880"/>
      </w:pPr>
      <w:r>
        <w:rPr>
          <w:b/>
          <w:bCs w:val="0"/>
        </w:rPr>
        <w:t>Naked</w:t>
      </w:r>
      <w:r>
        <w:rPr>
          <w:b/>
          <w:bCs w:val="0"/>
        </w:rPr>
        <w:tab/>
      </w:r>
      <w:r>
        <w:t>An expression used often for a man without his outer mantle or cloak, as well as complete nudity. Used symbolically for natural or spiritual destitution.</w:t>
      </w:r>
    </w:p>
    <w:p w:rsidR="00983363" w:rsidRDefault="00983363">
      <w:pPr>
        <w:ind w:left="2880" w:hanging="2880"/>
      </w:pPr>
      <w:r>
        <w:rPr>
          <w:b/>
          <w:bCs w:val="0"/>
        </w:rPr>
        <w:t>Naomi</w:t>
      </w:r>
      <w:r>
        <w:rPr>
          <w:b/>
          <w:bCs w:val="0"/>
        </w:rPr>
        <w:tab/>
      </w:r>
      <w:r>
        <w:t xml:space="preserve">Wife of Elimelech and mother-in-law to Ruth. Typically represents desolate </w:t>
      </w:r>
      <w:smartTag w:uri="urn:schemas-microsoft-com:office:smarttags" w:element="place">
        <w:smartTag w:uri="urn:schemas-microsoft-com:office:smarttags" w:element="country-region">
          <w:r>
            <w:t>Israel</w:t>
          </w:r>
        </w:smartTag>
      </w:smartTag>
      <w:r>
        <w:t xml:space="preserve">, as Ruth represents the despised </w:t>
      </w:r>
      <w:r>
        <w:lastRenderedPageBreak/>
        <w:t>but pious remnant, both depending on the goodness of the Kinsman-Redeemer.</w:t>
      </w:r>
    </w:p>
    <w:p w:rsidR="00983363" w:rsidRDefault="00983363">
      <w:pPr>
        <w:ind w:left="2880" w:hanging="2880"/>
      </w:pPr>
      <w:r>
        <w:rPr>
          <w:b/>
          <w:bCs w:val="0"/>
        </w:rPr>
        <w:t>New birth</w:t>
      </w:r>
      <w:r>
        <w:rPr>
          <w:b/>
          <w:bCs w:val="0"/>
        </w:rPr>
        <w:tab/>
      </w:r>
      <w:r>
        <w:t>A term commonly used to convey the truth brought out to Nicodemus: anyone’s origin spiritually must be of God’s work in him. It is correctly translated “born anew” that is, not just again.</w:t>
      </w:r>
    </w:p>
    <w:p w:rsidR="00983363" w:rsidRDefault="00983363">
      <w:pPr>
        <w:ind w:left="2880" w:hanging="2880"/>
      </w:pPr>
      <w:r>
        <w:rPr>
          <w:b/>
          <w:bCs w:val="0"/>
        </w:rPr>
        <w:t>Night</w:t>
      </w:r>
      <w:r>
        <w:rPr>
          <w:b/>
          <w:bCs w:val="0"/>
        </w:rPr>
        <w:tab/>
      </w:r>
      <w:r>
        <w:t xml:space="preserve">Used symbolically for (1) death, (2) moral darkness, (3) the period of Christ’s rejection </w:t>
      </w:r>
    </w:p>
    <w:p w:rsidR="00983363" w:rsidRDefault="00983363">
      <w:pPr>
        <w:ind w:left="2880" w:hanging="2880"/>
      </w:pPr>
      <w:r>
        <w:rPr>
          <w:b/>
          <w:bCs w:val="0"/>
        </w:rPr>
        <w:t>North</w:t>
      </w:r>
      <w:r>
        <w:rPr>
          <w:b/>
          <w:bCs w:val="0"/>
        </w:rPr>
        <w:tab/>
      </w:r>
      <w:r>
        <w:t>S</w:t>
      </w:r>
      <w:r w:rsidR="00A92D10">
        <w:t>ource of cold or severe testing, or left hand (see under east)</w:t>
      </w:r>
    </w:p>
    <w:p w:rsidR="00983363" w:rsidDel="00626229" w:rsidRDefault="00983363" w:rsidP="00626229">
      <w:pPr>
        <w:rPr>
          <w:del w:id="229" w:author="Craig McKay" w:date="2010-06-08T12:28:00Z"/>
        </w:rPr>
      </w:pPr>
      <w:del w:id="230" w:author="Craig McKay" w:date="2010-06-08T12:36:00Z">
        <w:r w:rsidDel="00626229">
          <w:rPr>
            <w:b/>
            <w:bCs w:val="0"/>
          </w:rPr>
          <w:delText>Numerals</w:delText>
        </w:r>
        <w:r w:rsidDel="00626229">
          <w:rPr>
            <w:b/>
            <w:bCs w:val="0"/>
          </w:rPr>
          <w:tab/>
        </w:r>
      </w:del>
      <w:del w:id="231" w:author="Craig McKay" w:date="2010-06-08T12:28:00Z">
        <w:r w:rsidDel="00626229">
          <w:rPr>
            <w:i/>
            <w:iCs/>
          </w:rPr>
          <w:delText>One</w:delText>
        </w:r>
        <w:r w:rsidDel="00626229">
          <w:rPr>
            <w:i/>
            <w:iCs/>
          </w:rPr>
          <w:tab/>
        </w:r>
        <w:r w:rsidDel="00626229">
          <w:rPr>
            <w:i/>
            <w:iCs/>
          </w:rPr>
          <w:tab/>
        </w:r>
        <w:r w:rsidDel="00626229">
          <w:delText>Supremacy, exclusiveness.</w:delText>
        </w:r>
      </w:del>
    </w:p>
    <w:p w:rsidR="00983363" w:rsidDel="00626229" w:rsidRDefault="00983363" w:rsidP="00626229">
      <w:pPr>
        <w:ind w:hanging="1440"/>
        <w:rPr>
          <w:del w:id="232" w:author="Craig McKay" w:date="2010-06-08T12:28:00Z"/>
        </w:rPr>
        <w:pPrChange w:id="233" w:author="Craig McKay" w:date="2010-06-08T12:29:00Z">
          <w:pPr>
            <w:ind w:left="1440" w:hanging="1440"/>
          </w:pPr>
        </w:pPrChange>
      </w:pPr>
      <w:del w:id="234" w:author="Craig McKay" w:date="2010-06-08T12:28:00Z">
        <w:r w:rsidDel="00626229">
          <w:rPr>
            <w:b/>
            <w:bCs w:val="0"/>
          </w:rPr>
          <w:tab/>
        </w:r>
        <w:r w:rsidDel="00626229">
          <w:rPr>
            <w:i/>
            <w:iCs/>
          </w:rPr>
          <w:delText>Two</w:delText>
        </w:r>
        <w:r w:rsidDel="00626229">
          <w:rPr>
            <w:i/>
            <w:iCs/>
          </w:rPr>
          <w:tab/>
        </w:r>
        <w:r w:rsidDel="00626229">
          <w:rPr>
            <w:i/>
            <w:iCs/>
          </w:rPr>
          <w:tab/>
        </w:r>
        <w:r w:rsidDel="00626229">
          <w:delText>Distinctness, adequate testimony when in agreement</w:delText>
        </w:r>
      </w:del>
    </w:p>
    <w:p w:rsidR="00626229" w:rsidDel="00626229" w:rsidRDefault="00983363">
      <w:pPr>
        <w:numPr>
          <w:ins w:id="235" w:author="Craig McKay" w:date="2010-06-08T12:29:00Z"/>
        </w:numPr>
        <w:ind w:left="1440"/>
        <w:rPr>
          <w:del w:id="236" w:author="Craig McKay" w:date="2010-06-08T12:36:00Z"/>
        </w:rPr>
      </w:pPr>
      <w:del w:id="237" w:author="Craig McKay" w:date="2010-06-08T12:28:00Z">
        <w:r w:rsidDel="00626229">
          <w:rPr>
            <w:i/>
            <w:iCs/>
          </w:rPr>
          <w:delText>Three</w:delText>
        </w:r>
        <w:r w:rsidDel="00626229">
          <w:rPr>
            <w:i/>
            <w:iCs/>
          </w:rPr>
          <w:tab/>
        </w:r>
        <w:r w:rsidDel="00626229">
          <w:rPr>
            <w:i/>
            <w:iCs/>
          </w:rPr>
          <w:tab/>
        </w:r>
        <w:r w:rsidDel="00626229">
          <w:delText>Divine fullness, perfection in testimony.</w:delText>
        </w:r>
      </w:del>
    </w:p>
    <w:p w:rsidR="00983363" w:rsidDel="00626229" w:rsidRDefault="00983363">
      <w:pPr>
        <w:ind w:left="2880" w:hanging="1440"/>
        <w:rPr>
          <w:del w:id="238" w:author="Craig McKay" w:date="2010-06-08T12:29:00Z"/>
        </w:rPr>
      </w:pPr>
      <w:del w:id="239" w:author="Craig McKay" w:date="2010-06-08T12:29:00Z">
        <w:r w:rsidDel="00626229">
          <w:rPr>
            <w:i/>
            <w:iCs/>
          </w:rPr>
          <w:delText xml:space="preserve">Four </w:delText>
        </w:r>
        <w:r w:rsidDel="00626229">
          <w:delText xml:space="preserve"> </w:delText>
        </w:r>
        <w:r w:rsidDel="00626229">
          <w:tab/>
          <w:delText>Completeness in what is created of God, universality.</w:delText>
        </w:r>
      </w:del>
    </w:p>
    <w:p w:rsidR="00983363" w:rsidDel="00626229" w:rsidRDefault="00983363">
      <w:pPr>
        <w:ind w:left="1440"/>
        <w:rPr>
          <w:del w:id="240" w:author="Craig McKay" w:date="2010-06-08T12:29:00Z"/>
        </w:rPr>
      </w:pPr>
      <w:del w:id="241" w:author="Craig McKay" w:date="2010-06-08T12:29:00Z">
        <w:r w:rsidDel="00626229">
          <w:rPr>
            <w:i/>
            <w:iCs/>
          </w:rPr>
          <w:delText>Five</w:delText>
        </w:r>
        <w:r w:rsidDel="00626229">
          <w:rPr>
            <w:i/>
            <w:iCs/>
          </w:rPr>
          <w:tab/>
        </w:r>
        <w:r w:rsidDel="00626229">
          <w:rPr>
            <w:i/>
            <w:iCs/>
          </w:rPr>
          <w:tab/>
        </w:r>
        <w:r w:rsidDel="00626229">
          <w:delText>Human weakness</w:delText>
        </w:r>
      </w:del>
    </w:p>
    <w:p w:rsidR="00983363" w:rsidDel="00626229" w:rsidRDefault="00983363">
      <w:pPr>
        <w:ind w:left="720" w:firstLine="720"/>
        <w:rPr>
          <w:del w:id="242" w:author="Craig McKay" w:date="2010-06-08T12:30:00Z"/>
        </w:rPr>
      </w:pPr>
      <w:del w:id="243" w:author="Craig McKay" w:date="2010-06-08T12:30:00Z">
        <w:r w:rsidDel="00626229">
          <w:rPr>
            <w:i/>
            <w:iCs/>
          </w:rPr>
          <w:delText>Six</w:delText>
        </w:r>
        <w:r w:rsidDel="00626229">
          <w:rPr>
            <w:i/>
            <w:iCs/>
          </w:rPr>
          <w:tab/>
        </w:r>
        <w:r w:rsidDel="00626229">
          <w:rPr>
            <w:i/>
            <w:iCs/>
          </w:rPr>
          <w:tab/>
        </w:r>
        <w:r w:rsidDel="00626229">
          <w:delText>Imperfection (one short of seven)</w:delText>
        </w:r>
      </w:del>
    </w:p>
    <w:p w:rsidR="00983363" w:rsidDel="00626229" w:rsidRDefault="00983363">
      <w:pPr>
        <w:ind w:left="1440" w:hanging="1440"/>
        <w:rPr>
          <w:del w:id="244" w:author="Craig McKay" w:date="2010-06-08T12:32:00Z"/>
        </w:rPr>
      </w:pPr>
      <w:del w:id="245" w:author="Craig McKay" w:date="2010-06-08T12:32:00Z">
        <w:r w:rsidDel="00626229">
          <w:rPr>
            <w:i/>
            <w:iCs/>
          </w:rPr>
          <w:tab/>
          <w:delText>Seven</w:delText>
        </w:r>
        <w:r w:rsidDel="00626229">
          <w:rPr>
            <w:i/>
            <w:iCs/>
          </w:rPr>
          <w:tab/>
        </w:r>
        <w:r w:rsidDel="00626229">
          <w:rPr>
            <w:i/>
            <w:iCs/>
          </w:rPr>
          <w:tab/>
        </w:r>
        <w:r w:rsidDel="00626229">
          <w:delText>Spiritual completeness</w:delText>
        </w:r>
      </w:del>
    </w:p>
    <w:p w:rsidR="00983363" w:rsidDel="00626229" w:rsidRDefault="00983363">
      <w:pPr>
        <w:ind w:left="1440" w:hanging="1440"/>
        <w:rPr>
          <w:del w:id="246" w:author="Craig McKay" w:date="2010-06-08T12:32:00Z"/>
        </w:rPr>
      </w:pPr>
      <w:del w:id="247" w:author="Craig McKay" w:date="2010-06-08T12:32:00Z">
        <w:r w:rsidDel="00626229">
          <w:rPr>
            <w:i/>
            <w:iCs/>
          </w:rPr>
          <w:tab/>
          <w:delText xml:space="preserve">Eight </w:delText>
        </w:r>
        <w:r w:rsidDel="00626229">
          <w:rPr>
            <w:i/>
            <w:iCs/>
          </w:rPr>
          <w:tab/>
          <w:delText xml:space="preserve"> </w:delText>
        </w:r>
        <w:r w:rsidDel="00626229">
          <w:rPr>
            <w:i/>
            <w:iCs/>
          </w:rPr>
          <w:tab/>
        </w:r>
        <w:r w:rsidDel="00626229">
          <w:delText>A new departure following creation, resurrection.</w:delText>
        </w:r>
      </w:del>
    </w:p>
    <w:p w:rsidR="00983363" w:rsidDel="00626229" w:rsidRDefault="00983363">
      <w:pPr>
        <w:ind w:left="1440" w:hanging="1440"/>
        <w:rPr>
          <w:del w:id="248" w:author="Craig McKay" w:date="2010-06-08T12:33:00Z"/>
        </w:rPr>
      </w:pPr>
      <w:del w:id="249" w:author="Craig McKay" w:date="2010-06-08T12:33:00Z">
        <w:r w:rsidDel="00626229">
          <w:rPr>
            <w:i/>
            <w:iCs/>
          </w:rPr>
          <w:tab/>
          <w:delText>Nine</w:delText>
        </w:r>
        <w:r w:rsidDel="00626229">
          <w:tab/>
        </w:r>
        <w:r w:rsidDel="00626229">
          <w:tab/>
          <w:delText>(No known application)</w:delText>
        </w:r>
      </w:del>
    </w:p>
    <w:p w:rsidR="00983363" w:rsidDel="00626229" w:rsidRDefault="00983363">
      <w:pPr>
        <w:ind w:left="1440" w:hanging="1440"/>
        <w:rPr>
          <w:del w:id="250" w:author="Craig McKay" w:date="2010-06-08T12:33:00Z"/>
        </w:rPr>
      </w:pPr>
      <w:del w:id="251" w:author="Craig McKay" w:date="2010-06-08T12:33:00Z">
        <w:r w:rsidDel="00626229">
          <w:rPr>
            <w:i/>
            <w:iCs/>
          </w:rPr>
          <w:tab/>
          <w:delText>Ten</w:delText>
        </w:r>
        <w:r w:rsidDel="00626229">
          <w:rPr>
            <w:i/>
            <w:iCs/>
          </w:rPr>
          <w:tab/>
          <w:delText xml:space="preserve"> </w:delText>
        </w:r>
        <w:r w:rsidDel="00626229">
          <w:rPr>
            <w:i/>
            <w:iCs/>
          </w:rPr>
          <w:tab/>
        </w:r>
        <w:r w:rsidDel="00626229">
          <w:delText>Human responsibility.</w:delText>
        </w:r>
      </w:del>
    </w:p>
    <w:p w:rsidR="00983363" w:rsidDel="00626229" w:rsidRDefault="00983363">
      <w:pPr>
        <w:pStyle w:val="Heading6"/>
        <w:ind w:left="2880"/>
        <w:rPr>
          <w:del w:id="252" w:author="Craig McKay" w:date="2010-06-08T12:36:00Z"/>
          <w:i w:val="0"/>
          <w:iCs w:val="0"/>
        </w:rPr>
      </w:pPr>
      <w:del w:id="253" w:author="Craig McKay" w:date="2010-06-08T12:36:00Z">
        <w:r w:rsidDel="00626229">
          <w:delText>Eleven</w:delText>
        </w:r>
        <w:r w:rsidDel="00626229">
          <w:tab/>
        </w:r>
        <w:r w:rsidDel="00626229">
          <w:rPr>
            <w:i w:val="0"/>
            <w:iCs w:val="0"/>
          </w:rPr>
          <w:delText>The “eleventh hour” suggests very near the end of the day.</w:delText>
        </w:r>
      </w:del>
    </w:p>
    <w:p w:rsidR="00983363" w:rsidDel="00626229" w:rsidRDefault="00983363">
      <w:pPr>
        <w:pStyle w:val="Heading6"/>
        <w:ind w:firstLine="0"/>
        <w:rPr>
          <w:del w:id="254" w:author="Craig McKay" w:date="2010-06-08T12:36:00Z"/>
        </w:rPr>
      </w:pPr>
      <w:del w:id="255" w:author="Craig McKay" w:date="2010-06-08T12:36:00Z">
        <w:r w:rsidDel="00626229">
          <w:delText>Twelve</w:delText>
        </w:r>
        <w:r w:rsidDel="00626229">
          <w:rPr>
            <w:i w:val="0"/>
            <w:iCs w:val="0"/>
          </w:rPr>
          <w:tab/>
          <w:delText xml:space="preserve"> </w:delText>
        </w:r>
        <w:r w:rsidDel="00626229">
          <w:rPr>
            <w:i w:val="0"/>
            <w:iCs w:val="0"/>
          </w:rPr>
          <w:tab/>
          <w:delText>Administrative completeness.</w:delText>
        </w:r>
      </w:del>
    </w:p>
    <w:p w:rsidR="00983363" w:rsidDel="00626229" w:rsidRDefault="00983363">
      <w:pPr>
        <w:ind w:left="1440" w:hanging="1440"/>
        <w:rPr>
          <w:del w:id="256" w:author="Craig McKay" w:date="2010-06-08T12:36:00Z"/>
        </w:rPr>
      </w:pPr>
      <w:del w:id="257" w:author="Craig McKay" w:date="2010-06-08T12:36:00Z">
        <w:r w:rsidDel="00626229">
          <w:rPr>
            <w:i/>
            <w:iCs/>
          </w:rPr>
          <w:tab/>
          <w:delText>Forty (10x4)</w:delText>
        </w:r>
        <w:r w:rsidDel="00626229">
          <w:rPr>
            <w:i/>
            <w:iCs/>
          </w:rPr>
          <w:tab/>
        </w:r>
        <w:r w:rsidDel="00626229">
          <w:delText>Period of testing to elucidate good or evil</w:delText>
        </w:r>
      </w:del>
    </w:p>
    <w:p w:rsidR="00983363" w:rsidRDefault="00983363">
      <w:pPr>
        <w:ind w:left="2880" w:hanging="2880"/>
      </w:pPr>
      <w:r>
        <w:rPr>
          <w:b/>
          <w:bCs w:val="0"/>
        </w:rPr>
        <w:t>Offerings</w:t>
      </w:r>
      <w:r>
        <w:t xml:space="preserve">    </w:t>
      </w:r>
      <w:r>
        <w:tab/>
        <w:t>The sacrifices in the O.T. show the means of approach to God. The offerings can be classed as sweet-savour offerings, presented by worshippers, or sin-offerings, presented by repentant sinners seeking restoration as worshippers. The offerings generally are typical of the life or death of the Lord Jesus in various aspects, and it should be noted that it is difficult to summarise such a rich subject in a few words. Comments on the burnt, meat or meal, peace, sin, trespass, wave, heave and drink offerings follow</w:t>
      </w:r>
    </w:p>
    <w:p w:rsidR="00983363" w:rsidRDefault="00983363">
      <w:pPr>
        <w:ind w:left="2880" w:hanging="1440"/>
      </w:pPr>
      <w:r>
        <w:rPr>
          <w:i/>
          <w:iCs/>
        </w:rPr>
        <w:t>Burnt</w:t>
      </w:r>
      <w:r>
        <w:rPr>
          <w:i/>
          <w:iCs/>
        </w:rPr>
        <w:tab/>
      </w:r>
      <w:r>
        <w:t>The burnt offering symbolises the devotion of the Lord Jesus in that He died in obeying His God and Father’s will, thus showing the extent of His love.</w:t>
      </w:r>
    </w:p>
    <w:p w:rsidR="00983363" w:rsidRDefault="00983363">
      <w:pPr>
        <w:ind w:left="2880" w:hanging="1440"/>
      </w:pPr>
      <w:r>
        <w:rPr>
          <w:i/>
          <w:iCs/>
        </w:rPr>
        <w:t xml:space="preserve">Meat </w:t>
      </w:r>
      <w:r>
        <w:rPr>
          <w:i/>
          <w:iCs/>
        </w:rPr>
        <w:tab/>
      </w:r>
      <w:r>
        <w:t>J.N. Darby calls the meat offering of the Authorised Version</w:t>
      </w:r>
      <w:r>
        <w:rPr>
          <w:i/>
          <w:iCs/>
        </w:rPr>
        <w:t xml:space="preserve"> </w:t>
      </w:r>
      <w:r>
        <w:t>the oblation. It was fine wheat flour, offered either raw or cooked in various ways. It does not involve death, and symbolises the holy humanity of Jesus in His life down here.</w:t>
      </w:r>
    </w:p>
    <w:p w:rsidR="00983363" w:rsidRDefault="00983363">
      <w:pPr>
        <w:ind w:left="2880" w:hanging="1440"/>
      </w:pPr>
      <w:r>
        <w:rPr>
          <w:i/>
          <w:iCs/>
        </w:rPr>
        <w:t>Peace</w:t>
      </w:r>
      <w:r>
        <w:rPr>
          <w:i/>
          <w:iCs/>
        </w:rPr>
        <w:tab/>
      </w:r>
      <w:r>
        <w:t>The Peace offering symbolises communion, that is shared thoughts, joys and feelings. This exists in perfection between the Father and the son and characterises communion between believers and Divine Persons, and amongst believers.</w:t>
      </w:r>
    </w:p>
    <w:p w:rsidR="00983363" w:rsidRDefault="00983363">
      <w:pPr>
        <w:ind w:left="2880" w:hanging="1440"/>
        <w:rPr>
          <w:i/>
          <w:iCs/>
        </w:rPr>
      </w:pPr>
      <w:r>
        <w:rPr>
          <w:i/>
          <w:iCs/>
        </w:rPr>
        <w:t>Sin/trespass</w:t>
      </w:r>
      <w:r>
        <w:rPr>
          <w:i/>
          <w:iCs/>
        </w:rPr>
        <w:tab/>
      </w:r>
      <w:r>
        <w:t xml:space="preserve">These offerings symbolise the death of the Lord Jesus for </w:t>
      </w:r>
    </w:p>
    <w:p w:rsidR="00983363" w:rsidRDefault="00983363">
      <w:pPr>
        <w:tabs>
          <w:tab w:val="left" w:pos="2947"/>
        </w:tabs>
        <w:ind w:left="2880" w:hanging="1440"/>
      </w:pPr>
      <w:r>
        <w:tab/>
        <w:t xml:space="preserve">our sins in a specific way, and as we take them up with God, restore souls to the enjoyment of communion with God and fellowship with those who may have been wronged. “Eating the sin-offering” involves consideration before God of His regard of the sin committed by another, rather than merely condemning him. </w:t>
      </w:r>
    </w:p>
    <w:p w:rsidR="00983363" w:rsidRDefault="00983363">
      <w:pPr>
        <w:tabs>
          <w:tab w:val="left" w:pos="2947"/>
        </w:tabs>
        <w:ind w:left="2880" w:hanging="1440"/>
      </w:pPr>
      <w:r>
        <w:rPr>
          <w:i/>
          <w:iCs/>
        </w:rPr>
        <w:t>Wave/heave</w:t>
      </w:r>
      <w:r>
        <w:rPr>
          <w:i/>
          <w:iCs/>
        </w:rPr>
        <w:tab/>
      </w:r>
      <w:r>
        <w:t xml:space="preserve">On some occasions certain portions of offered animals were waved or heaved before the Lord. The rabbis explain that the heave shoulder was moved up and down and the wave breast moved from side to side. The actions as done ‘before the Lord’ would seem to symbolise those who moved the offerings were really in His presence, with their hands filled with Christ. </w:t>
      </w:r>
    </w:p>
    <w:p w:rsidR="00983363" w:rsidRDefault="00983363">
      <w:pPr>
        <w:pStyle w:val="Heading8"/>
        <w:ind w:left="2880" w:hanging="1440"/>
        <w:rPr>
          <w:i w:val="0"/>
          <w:iCs w:val="0"/>
        </w:rPr>
      </w:pPr>
      <w:r>
        <w:lastRenderedPageBreak/>
        <w:t>Drink</w:t>
      </w:r>
      <w:r>
        <w:tab/>
      </w:r>
      <w:r>
        <w:rPr>
          <w:i w:val="0"/>
          <w:iCs w:val="0"/>
        </w:rPr>
        <w:t>Wine offered with another offering. It may symbolise joy in the Spirit in the sense of the value of Christ’s work as done to God’s glory.</w:t>
      </w:r>
    </w:p>
    <w:p w:rsidR="00983363" w:rsidRDefault="00983363">
      <w:pPr>
        <w:ind w:left="2880" w:hanging="2880"/>
      </w:pPr>
      <w:r>
        <w:rPr>
          <w:b/>
          <w:bCs w:val="0"/>
        </w:rPr>
        <w:t>Oil</w:t>
      </w:r>
      <w:r>
        <w:tab/>
        <w:t xml:space="preserve">Olive oil was much used by the Israelites as food, in the sacrifices, for anointing, and as a fuel for lamps. It is a type of the Holy Spirit. </w:t>
      </w:r>
    </w:p>
    <w:p w:rsidR="00983363" w:rsidRDefault="00983363">
      <w:pPr>
        <w:ind w:left="2880" w:hanging="2880"/>
        <w:rPr>
          <w:b/>
          <w:bCs w:val="0"/>
        </w:rPr>
      </w:pPr>
      <w:r>
        <w:rPr>
          <w:b/>
          <w:bCs w:val="0"/>
        </w:rPr>
        <w:t>Omega</w:t>
      </w:r>
      <w:r>
        <w:tab/>
        <w:t>Last letter of the Greek alphabet: with Alpha, the first letter, descriptive of God as the beginning and end of all purpose concerning man.</w:t>
      </w:r>
    </w:p>
    <w:p w:rsidR="00983363" w:rsidRDefault="00983363">
      <w:pPr>
        <w:pStyle w:val="Heading1"/>
        <w:ind w:left="2880" w:hanging="2880"/>
        <w:rPr>
          <w:b w:val="0"/>
          <w:bCs/>
        </w:rPr>
      </w:pPr>
      <w:r>
        <w:t xml:space="preserve">Omer </w:t>
      </w:r>
      <w:r>
        <w:tab/>
      </w:r>
      <w:r>
        <w:rPr>
          <w:b w:val="0"/>
          <w:bCs/>
        </w:rPr>
        <w:t>Unit of capacity, 2</w:t>
      </w:r>
      <w:r w:rsidR="00A51137">
        <w:rPr>
          <w:b w:val="0"/>
          <w:bCs/>
        </w:rPr>
        <w:t>400</w:t>
      </w:r>
      <w:r>
        <w:rPr>
          <w:b w:val="0"/>
          <w:bCs/>
        </w:rPr>
        <w:t xml:space="preserve"> ml. See weights and measures</w:t>
      </w:r>
    </w:p>
    <w:p w:rsidR="00983363" w:rsidRDefault="00983363">
      <w:pPr>
        <w:pStyle w:val="Heading1"/>
        <w:ind w:left="2880" w:hanging="2880"/>
        <w:rPr>
          <w:b w:val="0"/>
          <w:bCs/>
        </w:rPr>
      </w:pPr>
      <w:r>
        <w:t>Oven</w:t>
      </w:r>
      <w:r>
        <w:tab/>
      </w:r>
      <w:r>
        <w:rPr>
          <w:b w:val="0"/>
          <w:bCs/>
        </w:rPr>
        <w:t>The</w:t>
      </w:r>
      <w:r>
        <w:t xml:space="preserve"> </w:t>
      </w:r>
      <w:r>
        <w:rPr>
          <w:b w:val="0"/>
          <w:bCs/>
        </w:rPr>
        <w:t>heat of the oven is used symbolically for rapid destruction.</w:t>
      </w:r>
    </w:p>
    <w:p w:rsidR="00983363" w:rsidDel="00A96CF1" w:rsidRDefault="00983363">
      <w:pPr>
        <w:rPr>
          <w:del w:id="258" w:author="Craig McKay" w:date="2010-06-08T11:59:00Z"/>
        </w:rPr>
      </w:pPr>
      <w:del w:id="259" w:author="Craig McKay" w:date="2010-06-08T11:59:00Z">
        <w:r w:rsidDel="00A96CF1">
          <w:rPr>
            <w:b/>
            <w:bCs w:val="0"/>
          </w:rPr>
          <w:delText>Pharaoh</w:delText>
        </w:r>
        <w:r w:rsidDel="00A96CF1">
          <w:rPr>
            <w:b/>
            <w:bCs w:val="0"/>
          </w:rPr>
          <w:tab/>
        </w:r>
        <w:r w:rsidDel="00A96CF1">
          <w:rPr>
            <w:b/>
            <w:bCs w:val="0"/>
          </w:rPr>
          <w:tab/>
        </w:r>
        <w:r w:rsidDel="00A96CF1">
          <w:rPr>
            <w:b/>
            <w:bCs w:val="0"/>
          </w:rPr>
          <w:tab/>
        </w:r>
        <w:r w:rsidDel="00A96CF1">
          <w:delText>The title of the Egyptian king, not his personal name.</w:delText>
        </w:r>
      </w:del>
    </w:p>
    <w:p w:rsidR="00983363" w:rsidRDefault="00983363">
      <w:pPr>
        <w:ind w:left="2880" w:hanging="2880"/>
      </w:pPr>
      <w:r>
        <w:rPr>
          <w:b/>
          <w:bCs w:val="0"/>
        </w:rPr>
        <w:t>Pharisees</w:t>
      </w:r>
      <w:r>
        <w:rPr>
          <w:b/>
          <w:bCs w:val="0"/>
        </w:rPr>
        <w:tab/>
      </w:r>
      <w:r>
        <w:t>Name given to a religious school among the Jews, who prided themselves on their superior sanctity of life, devotion to God, and study of the law. They have much in common with ritualists, and the name has become a synonym for bigotry and formalism.</w:t>
      </w:r>
    </w:p>
    <w:p w:rsidR="00983363" w:rsidRDefault="00983363">
      <w:pPr>
        <w:ind w:left="2880" w:hanging="2880"/>
      </w:pPr>
      <w:r>
        <w:rPr>
          <w:b/>
          <w:bCs w:val="0"/>
        </w:rPr>
        <w:t>Philistines</w:t>
      </w:r>
      <w:r>
        <w:rPr>
          <w:b/>
          <w:bCs w:val="0"/>
        </w:rPr>
        <w:tab/>
      </w:r>
      <w:r>
        <w:t xml:space="preserve">Descendants of Ham, a warlike people living in the southwest portion of the </w:t>
      </w:r>
      <w:smartTag w:uri="urn:schemas-microsoft-com:office:smarttags" w:element="place">
        <w:smartTag w:uri="urn:schemas-microsoft-com:office:smarttags" w:element="PlaceType">
          <w:r>
            <w:t>territory</w:t>
          </w:r>
        </w:smartTag>
        <w:r>
          <w:t xml:space="preserve"> of </w:t>
        </w:r>
        <w:smartTag w:uri="urn:schemas-microsoft-com:office:smarttags" w:element="PlaceName">
          <w:r>
            <w:t>Israel</w:t>
          </w:r>
        </w:smartTag>
      </w:smartTag>
      <w:r>
        <w:t>. They should have been dispossessed in Joshua’s time, but remained and were used by God in discipline on His people. They were idolaters, and represent the pretension and intrusion of natural man in the things of God. It is possible that the term is the origin of the name “</w:t>
      </w:r>
      <w:smartTag w:uri="urn:schemas-microsoft-com:office:smarttags" w:element="place">
        <w:smartTag w:uri="urn:schemas-microsoft-com:office:smarttags" w:element="City">
          <w:r>
            <w:t>Palestine</w:t>
          </w:r>
        </w:smartTag>
      </w:smartTag>
      <w:r>
        <w:t>”.</w:t>
      </w:r>
    </w:p>
    <w:p w:rsidR="00983363" w:rsidRDefault="00983363">
      <w:pPr>
        <w:ind w:left="2880" w:hanging="2880"/>
      </w:pPr>
      <w:r>
        <w:rPr>
          <w:b/>
          <w:bCs w:val="0"/>
        </w:rPr>
        <w:t>Plumb line</w:t>
      </w:r>
      <w:r>
        <w:rPr>
          <w:b/>
          <w:bCs w:val="0"/>
        </w:rPr>
        <w:tab/>
      </w:r>
      <w:r>
        <w:t>A lump of lead, or some other weight on a string, used to test whether a building is perpendicular. Used symbolically as a standard of uprightness or exactness of judgment.</w:t>
      </w:r>
    </w:p>
    <w:p w:rsidR="00983363" w:rsidRDefault="00983363">
      <w:pPr>
        <w:ind w:left="2880" w:hanging="2880"/>
        <w:rPr>
          <w:b/>
          <w:bCs w:val="0"/>
        </w:rPr>
      </w:pPr>
      <w:r>
        <w:rPr>
          <w:b/>
          <w:bCs w:val="0"/>
        </w:rPr>
        <w:t>Poetry</w:t>
      </w:r>
      <w:r>
        <w:rPr>
          <w:b/>
          <w:bCs w:val="0"/>
        </w:rPr>
        <w:tab/>
      </w:r>
      <w:r>
        <w:t xml:space="preserve">The books of Job, Psalms, Proverbs, Song of Songs, Lamentations, and parts of the prophets are poetical. Hebrew poetry is not easy to define, as the ancient pronunciation has been lost, and it is therefore difficult to understand in what the rhythm consists. One marked style is the acrostic or alphabetical, where the poem has twenty-two lines, stanzas or sets of verses, each beginning with the Hebrew letters in order, as Psalms 25, 34, 37, 111, 112, 119,145, and also Proverbs 31:10-31 and Lamentations.   </w:t>
      </w:r>
      <w:r>
        <w:rPr>
          <w:b/>
          <w:bCs w:val="0"/>
        </w:rPr>
        <w:tab/>
      </w:r>
    </w:p>
    <w:p w:rsidR="00983363" w:rsidRDefault="00983363">
      <w:pPr>
        <w:ind w:left="2880" w:hanging="2880"/>
      </w:pPr>
      <w:r>
        <w:rPr>
          <w:b/>
          <w:bCs w:val="0"/>
        </w:rPr>
        <w:t>Pomegranate</w:t>
      </w:r>
      <w:r>
        <w:rPr>
          <w:b/>
          <w:bCs w:val="0"/>
        </w:rPr>
        <w:tab/>
      </w:r>
      <w:r>
        <w:t xml:space="preserve">The fruit of a shrub common in </w:t>
      </w:r>
      <w:smartTag w:uri="urn:schemas-microsoft-com:office:smarttags" w:element="place">
        <w:smartTag w:uri="urn:schemas-microsoft-com:office:smarttags" w:element="country-region">
          <w:r>
            <w:t>Israel</w:t>
          </w:r>
        </w:smartTag>
      </w:smartTag>
      <w:r>
        <w:t>, along with vines and figs, and mentioned with them as brought back by those who searched out the land. Representations were used on the priest’s robes and on the columns of Solomon’s temple, as a type of fruitfulness.</w:t>
      </w:r>
    </w:p>
    <w:p w:rsidR="00983363" w:rsidRDefault="00983363">
      <w:pPr>
        <w:ind w:left="2880" w:hanging="2880"/>
      </w:pPr>
      <w:r>
        <w:rPr>
          <w:b/>
          <w:bCs w:val="0"/>
        </w:rPr>
        <w:t>Praetorium</w:t>
      </w:r>
      <w:r>
        <w:rPr>
          <w:b/>
          <w:bCs w:val="0"/>
        </w:rPr>
        <w:tab/>
      </w:r>
      <w:r>
        <w:t>The court of the praetor or governor.</w:t>
      </w:r>
    </w:p>
    <w:p w:rsidR="00983363" w:rsidRDefault="00983363">
      <w:pPr>
        <w:ind w:left="2880" w:hanging="2880"/>
      </w:pPr>
      <w:r>
        <w:rPr>
          <w:b/>
          <w:bCs w:val="0"/>
        </w:rPr>
        <w:t>Prophecy, prophet</w:t>
      </w:r>
      <w:r>
        <w:rPr>
          <w:b/>
          <w:bCs w:val="0"/>
        </w:rPr>
        <w:tab/>
      </w:r>
      <w:r>
        <w:t xml:space="preserve">The scriptural use of the term ‘prophecy’ is not at all confined to foretelling events, although this is included, but rather the revealing of God’s mind about any situation, whether past, present or future. </w:t>
      </w:r>
    </w:p>
    <w:p w:rsidR="00983363" w:rsidRDefault="00983363">
      <w:pPr>
        <w:ind w:left="2880" w:hanging="2880"/>
      </w:pPr>
      <w:r>
        <w:rPr>
          <w:b/>
          <w:bCs w:val="0"/>
        </w:rPr>
        <w:t>Prophets, sons of</w:t>
      </w:r>
      <w:r>
        <w:t xml:space="preserve"> </w:t>
      </w:r>
      <w:r>
        <w:tab/>
        <w:t xml:space="preserve">These are read of in the days of Samuel, Elijah and Elisha, who were held in repute by them. They were at times numerous, but often seem to typify a class of persons who are living in the shadow of past greatness, while not being in the full gain of God’s mind current at the time. </w:t>
      </w:r>
    </w:p>
    <w:p w:rsidR="00983363" w:rsidRDefault="00983363">
      <w:pPr>
        <w:ind w:left="2880" w:hanging="2880"/>
      </w:pPr>
      <w:r>
        <w:rPr>
          <w:b/>
          <w:bCs w:val="0"/>
        </w:rPr>
        <w:t>Publican</w:t>
      </w:r>
      <w:r>
        <w:rPr>
          <w:b/>
          <w:bCs w:val="0"/>
        </w:rPr>
        <w:tab/>
      </w:r>
      <w:r>
        <w:t>Chief tax-gatherers in each Roman district, responsible for employing others to collect the Roman taxes. The system was bad, and open to abuse by collectors demanding more than they should. The obligation to pay Roman taxes was very objectionable to the Jews, who often classed ‘publicans and sinners’ together.</w:t>
      </w:r>
    </w:p>
    <w:p w:rsidR="00983363" w:rsidRDefault="00983363">
      <w:pPr>
        <w:ind w:left="2880" w:hanging="2880"/>
      </w:pPr>
      <w:r>
        <w:rPr>
          <w:b/>
          <w:bCs w:val="0"/>
        </w:rPr>
        <w:t>Purple</w:t>
      </w:r>
      <w:r>
        <w:rPr>
          <w:b/>
          <w:bCs w:val="0"/>
        </w:rPr>
        <w:tab/>
      </w:r>
      <w:r>
        <w:t xml:space="preserve">A colour often mentioned with blue and scarlet in the tabernacle system. It represents </w:t>
      </w:r>
      <w:r>
        <w:rPr>
          <w:i/>
          <w:iCs/>
        </w:rPr>
        <w:t>imperial</w:t>
      </w:r>
      <w:r>
        <w:t xml:space="preserve"> glory, as blue does </w:t>
      </w:r>
      <w:r>
        <w:rPr>
          <w:i/>
          <w:iCs/>
        </w:rPr>
        <w:t>heavenly</w:t>
      </w:r>
      <w:r>
        <w:t xml:space="preserve">, and scarlet </w:t>
      </w:r>
      <w:r>
        <w:rPr>
          <w:i/>
          <w:iCs/>
        </w:rPr>
        <w:t>man’s</w:t>
      </w:r>
      <w:r>
        <w:t xml:space="preserve"> glory.</w:t>
      </w:r>
    </w:p>
    <w:p w:rsidR="00983363" w:rsidRDefault="00983363">
      <w:pPr>
        <w:ind w:left="2880" w:hanging="2880"/>
      </w:pPr>
      <w:r>
        <w:rPr>
          <w:b/>
          <w:bCs w:val="0"/>
        </w:rPr>
        <w:t>Quicken</w:t>
      </w:r>
      <w:r>
        <w:rPr>
          <w:b/>
          <w:bCs w:val="0"/>
        </w:rPr>
        <w:tab/>
      </w:r>
      <w:r>
        <w:t>An obsolete word meaning to revive or bring to life. The ‘quick’ and the ‘dead’ are opposites.</w:t>
      </w:r>
    </w:p>
    <w:p w:rsidR="00983363" w:rsidRDefault="00983363">
      <w:pPr>
        <w:ind w:left="2880" w:hanging="2880"/>
      </w:pPr>
      <w:r>
        <w:rPr>
          <w:b/>
          <w:bCs w:val="0"/>
        </w:rPr>
        <w:lastRenderedPageBreak/>
        <w:t>Rachel</w:t>
      </w:r>
      <w:r>
        <w:rPr>
          <w:b/>
          <w:bCs w:val="0"/>
        </w:rPr>
        <w:tab/>
      </w:r>
      <w:r>
        <w:t xml:space="preserve">Laban’s beautiful daughter, for whom Jacob served seven years. She represents </w:t>
      </w:r>
      <w:smartTag w:uri="urn:schemas-microsoft-com:office:smarttags" w:element="place">
        <w:smartTag w:uri="urn:schemas-microsoft-com:office:smarttags" w:element="country-region">
          <w:r>
            <w:t>Israel</w:t>
          </w:r>
        </w:smartTag>
      </w:smartTag>
      <w:r>
        <w:t xml:space="preserve"> as God’s first love, but unfruitful in contrast to Leah, representing the Gentile bride, less attractive naturally.</w:t>
      </w:r>
    </w:p>
    <w:p w:rsidR="00983363" w:rsidRDefault="00983363">
      <w:pPr>
        <w:ind w:left="2880" w:hanging="2880"/>
      </w:pPr>
      <w:r>
        <w:rPr>
          <w:b/>
          <w:bCs w:val="0"/>
        </w:rPr>
        <w:t>Rain</w:t>
      </w:r>
      <w:r>
        <w:rPr>
          <w:b/>
          <w:bCs w:val="0"/>
        </w:rPr>
        <w:tab/>
      </w:r>
      <w:smartTag w:uri="urn:schemas-microsoft-com:office:smarttags" w:element="country-region">
        <w:r>
          <w:t>Israel</w:t>
        </w:r>
      </w:smartTag>
      <w:r>
        <w:t xml:space="preserve"> differed</w:t>
      </w:r>
      <w:r>
        <w:rPr>
          <w:b/>
          <w:bCs w:val="0"/>
        </w:rPr>
        <w:t xml:space="preserve"> </w:t>
      </w:r>
      <w:r>
        <w:t xml:space="preserve">from </w:t>
      </w:r>
      <w:smartTag w:uri="urn:schemas-microsoft-com:office:smarttags" w:element="place">
        <w:smartTag w:uri="urn:schemas-microsoft-com:office:smarttags" w:element="country-region">
          <w:r>
            <w:t>Egypt</w:t>
          </w:r>
        </w:smartTag>
      </w:smartTag>
      <w:r>
        <w:t xml:space="preserve"> in that the water came as rain from heaven rather irrigation from the river. Except in times of drought due to God’s judgment, the ‘early rain’ fell at seed sowing time, about October and the ‘latter rain’ in Spring, about February. Rain was thus predictable in wet seasons, and did not fall in every month as in our climate. </w:t>
      </w:r>
    </w:p>
    <w:p w:rsidR="00983363" w:rsidRDefault="00983363">
      <w:pPr>
        <w:ind w:left="2880" w:hanging="2880"/>
        <w:rPr>
          <w:b/>
          <w:bCs w:val="0"/>
        </w:rPr>
      </w:pPr>
      <w:r>
        <w:rPr>
          <w:b/>
          <w:bCs w:val="0"/>
        </w:rPr>
        <w:t>Rebecca</w:t>
      </w:r>
      <w:r>
        <w:rPr>
          <w:b/>
          <w:bCs w:val="0"/>
        </w:rPr>
        <w:tab/>
      </w:r>
      <w:r>
        <w:t>Type of the saints as bride of Christ being led on their journey by the Holy Spirit to be wife of the Risen One.</w:t>
      </w:r>
      <w:r>
        <w:rPr>
          <w:b/>
          <w:bCs w:val="0"/>
        </w:rPr>
        <w:t xml:space="preserve"> </w:t>
      </w:r>
    </w:p>
    <w:p w:rsidR="00983363" w:rsidRDefault="00983363">
      <w:pPr>
        <w:ind w:left="2880" w:hanging="2880"/>
      </w:pPr>
      <w:r>
        <w:rPr>
          <w:b/>
          <w:bCs w:val="0"/>
        </w:rPr>
        <w:t>Reprobate</w:t>
      </w:r>
      <w:r>
        <w:rPr>
          <w:b/>
          <w:bCs w:val="0"/>
        </w:rPr>
        <w:tab/>
      </w:r>
      <w:r>
        <w:t xml:space="preserve">The modern meaning is “abandoned to sin, depraved”, and this is also the scriptural sense. The word was originally used to describe unrefined silver, or dross produced after refining, with which God’s ancient people are compared in their moral debasement. </w:t>
      </w:r>
    </w:p>
    <w:p w:rsidR="00983363" w:rsidRDefault="00983363">
      <w:pPr>
        <w:ind w:left="2880" w:hanging="2880"/>
      </w:pPr>
      <w:r>
        <w:rPr>
          <w:b/>
          <w:bCs w:val="0"/>
        </w:rPr>
        <w:t>Sadducees</w:t>
      </w:r>
      <w:r>
        <w:rPr>
          <w:b/>
          <w:bCs w:val="0"/>
        </w:rPr>
        <w:tab/>
      </w:r>
      <w:r>
        <w:t>An exclusive sect of the Jews who did not believe in the resurrection, angels, or spirits. The Lord Jesus denounced them as “offspring of vipers” and said to them “Ye greatly err, not knowing the scriptures or the power of God.”</w:t>
      </w:r>
      <w:r w:rsidR="00A92D10">
        <w:t xml:space="preserve"> The rulers of the Jews and high priests at the time the Lord was on earth were Sadducees.</w:t>
      </w:r>
      <w:r w:rsidR="00865CE2">
        <w:t xml:space="preserve"> They were much more exclusive than the Pharisees.</w:t>
      </w:r>
    </w:p>
    <w:p w:rsidR="00983363" w:rsidRDefault="00983363">
      <w:pPr>
        <w:ind w:left="2880" w:hanging="2880"/>
      </w:pPr>
      <w:r>
        <w:rPr>
          <w:b/>
          <w:bCs w:val="0"/>
        </w:rPr>
        <w:t>Salt</w:t>
      </w:r>
      <w:r>
        <w:rPr>
          <w:b/>
          <w:bCs w:val="0"/>
        </w:rPr>
        <w:tab/>
      </w:r>
      <w:r>
        <w:t>A symbol of moral savour and thus a preservative.</w:t>
      </w:r>
    </w:p>
    <w:p w:rsidR="00983363" w:rsidRDefault="00983363">
      <w:pPr>
        <w:pStyle w:val="Heading4"/>
        <w:rPr>
          <w:b w:val="0"/>
          <w:bCs/>
        </w:rPr>
      </w:pPr>
      <w:smartTag w:uri="urn:schemas-microsoft-com:office:smarttags" w:element="City">
        <w:r>
          <w:t>Samaria</w:t>
        </w:r>
      </w:smartTag>
      <w:r>
        <w:tab/>
      </w:r>
      <w:r>
        <w:rPr>
          <w:b w:val="0"/>
          <w:bCs/>
        </w:rPr>
        <w:t xml:space="preserve">In the Old Testament this refers to the city built by Omri, Ahab’s father, which later became the capital of </w:t>
      </w:r>
      <w:smartTag w:uri="urn:schemas-microsoft-com:office:smarttags" w:element="place">
        <w:smartTag w:uri="urn:schemas-microsoft-com:office:smarttags" w:element="country-region">
          <w:r>
            <w:rPr>
              <w:b w:val="0"/>
              <w:bCs/>
            </w:rPr>
            <w:t>Israel</w:t>
          </w:r>
        </w:smartTag>
      </w:smartTag>
      <w:r>
        <w:rPr>
          <w:b w:val="0"/>
          <w:bCs/>
        </w:rPr>
        <w:t xml:space="preserve">, the kingdom of the ten tribes. In the New Testament it refers to a much larger area, corresponding roughly to the portions of Manasseh and Ephraim. </w:t>
      </w:r>
    </w:p>
    <w:p w:rsidR="00983363" w:rsidRDefault="00983363">
      <w:pPr>
        <w:ind w:left="2880" w:hanging="2880"/>
      </w:pPr>
      <w:r>
        <w:rPr>
          <w:b/>
          <w:bCs w:val="0"/>
        </w:rPr>
        <w:t>Samaritans</w:t>
      </w:r>
      <w:r>
        <w:rPr>
          <w:b/>
          <w:bCs w:val="0"/>
        </w:rPr>
        <w:tab/>
      </w:r>
      <w:r>
        <w:t xml:space="preserve">In the Lord’s time on earth He countered the revulsion the Jews had for these people, as in the parable of the Good Samaritan, the cleansed leper, and the woman in John 4; they are also mentioned in Acts 8. However their origin is given in 2 Kings 17:24-41, where they are described as fearing Jehovah but at the same time continuing in idolatry. Ezra also prevented them from having any part in rebuilding the temple.  Thus in the Old Testament they represent persons having no title to a place of promise, requiring to be excluded as polluted; but in the New, as recognising this lack of title, those appreciating Divine grace and coming into the good of it in spite of opposition from religious orthodoxy. </w:t>
      </w:r>
    </w:p>
    <w:p w:rsidR="00983363" w:rsidRDefault="00983363">
      <w:pPr>
        <w:ind w:left="2880" w:hanging="2880"/>
      </w:pPr>
      <w:r>
        <w:rPr>
          <w:b/>
          <w:bCs w:val="0"/>
        </w:rPr>
        <w:t>Scrip</w:t>
      </w:r>
      <w:r>
        <w:rPr>
          <w:b/>
          <w:bCs w:val="0"/>
        </w:rPr>
        <w:tab/>
        <w:t xml:space="preserve">(Matt. 10:10) </w:t>
      </w:r>
      <w:r>
        <w:t xml:space="preserve">An obsolete word meaning a large wallet or purse usually made from the skin of a small animal such as a kid, more or less similar to a duffel bag. It has nothing to do with writing or certificates for bank stock.   </w:t>
      </w:r>
    </w:p>
    <w:p w:rsidR="00983363" w:rsidRDefault="00983363">
      <w:pPr>
        <w:ind w:left="2880" w:hanging="2880"/>
      </w:pPr>
      <w:r>
        <w:rPr>
          <w:b/>
          <w:bCs w:val="0"/>
        </w:rPr>
        <w:t>Seah</w:t>
      </w:r>
      <w:r>
        <w:tab/>
        <w:t xml:space="preserve">Unit of capacity, corresponding to </w:t>
      </w:r>
      <w:r w:rsidR="00645419">
        <w:t>8</w:t>
      </w:r>
      <w:r>
        <w:t xml:space="preserve"> litres. See under weights and measures.</w:t>
      </w:r>
    </w:p>
    <w:p w:rsidR="00E1591B" w:rsidRPr="00E1591B" w:rsidRDefault="00E1591B">
      <w:pPr>
        <w:ind w:left="2880" w:hanging="2880"/>
      </w:pPr>
      <w:r>
        <w:rPr>
          <w:b/>
          <w:bCs w:val="0"/>
        </w:rPr>
        <w:t>Seraph, seraphim</w:t>
      </w:r>
      <w:r>
        <w:rPr>
          <w:b/>
          <w:bCs w:val="0"/>
        </w:rPr>
        <w:tab/>
      </w:r>
      <w:r>
        <w:rPr>
          <w:bCs w:val="0"/>
        </w:rPr>
        <w:t>Symbolical heavenly beings seen by Isaiah. The Hebrew word has been interpreted as ‘exalted ones’. The distinction between seraphim and cherubim may be that the former bear witness to God’s holiness, while the latter</w:t>
      </w:r>
      <w:r w:rsidR="00764D4D">
        <w:rPr>
          <w:bCs w:val="0"/>
        </w:rPr>
        <w:t xml:space="preserve"> show the principles of His righteous government on earth. The ‘living creatures’ in Revelation 4 combine characteristics of both.</w:t>
      </w:r>
    </w:p>
    <w:p w:rsidR="00983363" w:rsidRDefault="00983363">
      <w:pPr>
        <w:ind w:left="2880" w:hanging="2880"/>
      </w:pPr>
      <w:r>
        <w:rPr>
          <w:b/>
          <w:bCs w:val="0"/>
        </w:rPr>
        <w:t>Seven assemblies</w:t>
      </w:r>
      <w:r>
        <w:rPr>
          <w:b/>
          <w:bCs w:val="0"/>
        </w:rPr>
        <w:tab/>
      </w:r>
      <w:r>
        <w:t xml:space="preserve">The addresses to the seven assemblies in the first two chapters of Revelation show features representing the church in its progress through the ages, seven symbolising completeness. </w:t>
      </w:r>
      <w:smartTag w:uri="urn:schemas-microsoft-com:office:smarttags" w:element="place">
        <w:smartTag w:uri="urn:schemas-microsoft-com:office:smarttags" w:element="City">
          <w:r>
            <w:rPr>
              <w:b/>
              <w:bCs w:val="0"/>
              <w:i/>
              <w:iCs/>
            </w:rPr>
            <w:t>Ephesus</w:t>
          </w:r>
        </w:smartTag>
      </w:smartTag>
      <w:r>
        <w:t xml:space="preserve"> symbolises the early church declining after the departure of the wise master-builder. </w:t>
      </w:r>
      <w:smartTag w:uri="urn:schemas-microsoft-com:office:smarttags" w:element="place">
        <w:smartTag w:uri="urn:schemas-microsoft-com:office:smarttags" w:element="City">
          <w:r>
            <w:rPr>
              <w:b/>
              <w:bCs w:val="0"/>
              <w:i/>
              <w:iCs/>
            </w:rPr>
            <w:t>Smyrna</w:t>
          </w:r>
        </w:smartTag>
      </w:smartTag>
      <w:r>
        <w:rPr>
          <w:b/>
          <w:bCs w:val="0"/>
        </w:rPr>
        <w:t xml:space="preserve"> </w:t>
      </w:r>
      <w:r>
        <w:t xml:space="preserve">symbolises the time of persecution under Nero and Diocletian. </w:t>
      </w:r>
      <w:r>
        <w:rPr>
          <w:b/>
          <w:bCs w:val="0"/>
          <w:i/>
          <w:iCs/>
        </w:rPr>
        <w:t>Pergamos</w:t>
      </w:r>
      <w:r>
        <w:t xml:space="preserve"> symbolises the stage under </w:t>
      </w:r>
      <w:smartTag w:uri="urn:schemas-microsoft-com:office:smarttags" w:element="place">
        <w:smartTag w:uri="urn:schemas-microsoft-com:office:smarttags" w:element="City">
          <w:r>
            <w:t>Constantine</w:t>
          </w:r>
        </w:smartTag>
      </w:smartTag>
      <w:r>
        <w:t xml:space="preserve"> when many professing but unreal persons were drawn in as nominal Christians. These first three are past – </w:t>
      </w:r>
      <w:r>
        <w:lastRenderedPageBreak/>
        <w:t xml:space="preserve">the last four continue to the end. </w:t>
      </w:r>
      <w:r>
        <w:rPr>
          <w:b/>
          <w:bCs w:val="0"/>
          <w:i/>
          <w:iCs/>
        </w:rPr>
        <w:t>Thyatira</w:t>
      </w:r>
      <w:r>
        <w:t xml:space="preserve"> symbolises Roman Catholicism, particularly in the period when it predominated in corruption. </w:t>
      </w:r>
      <w:smartTag w:uri="urn:schemas-microsoft-com:office:smarttags" w:element="place">
        <w:smartTag w:uri="urn:schemas-microsoft-com:office:smarttags" w:element="City">
          <w:r>
            <w:rPr>
              <w:b/>
              <w:bCs w:val="0"/>
              <w:i/>
              <w:iCs/>
            </w:rPr>
            <w:t>Sardis</w:t>
          </w:r>
        </w:smartTag>
      </w:smartTag>
      <w:r>
        <w:t xml:space="preserve"> symbolises Protestantism after it had lost its early spiritual power and become worldly.  </w:t>
      </w:r>
      <w:smartTag w:uri="urn:schemas-microsoft-com:office:smarttags" w:element="place">
        <w:smartTag w:uri="urn:schemas-microsoft-com:office:smarttags" w:element="City">
          <w:r>
            <w:rPr>
              <w:b/>
              <w:bCs w:val="0"/>
              <w:i/>
              <w:iCs/>
            </w:rPr>
            <w:t>Philadelphia</w:t>
          </w:r>
        </w:smartTag>
      </w:smartTag>
      <w:r>
        <w:t xml:space="preserve"> represents latter church history on the part of those who stand morally in faithfulness to the Lord Himself. </w:t>
      </w:r>
      <w:smartTag w:uri="urn:schemas-microsoft-com:office:smarttags" w:element="place">
        <w:smartTag w:uri="urn:schemas-microsoft-com:office:smarttags" w:element="City">
          <w:r>
            <w:rPr>
              <w:b/>
              <w:bCs w:val="0"/>
              <w:i/>
              <w:iCs/>
            </w:rPr>
            <w:t>Laodicea</w:t>
          </w:r>
        </w:smartTag>
      </w:smartTag>
      <w:r>
        <w:rPr>
          <w:b/>
          <w:bCs w:val="0"/>
        </w:rPr>
        <w:t xml:space="preserve"> </w:t>
      </w:r>
      <w:r>
        <w:t xml:space="preserve">has been described as representing the arrogance of rationalism and higher criticism of the nineteenth century, but it can also symbolise any group of Christians who are self-satisfied and unaware of their distance from the Lord.  </w:t>
      </w:r>
    </w:p>
    <w:p w:rsidR="00983363" w:rsidDel="002E7AE5" w:rsidRDefault="00983363">
      <w:pPr>
        <w:pStyle w:val="Heading1"/>
        <w:ind w:left="2880" w:hanging="2880"/>
        <w:rPr>
          <w:del w:id="260" w:author="Craig McKay" w:date="2010-06-03T07:18:00Z"/>
          <w:b w:val="0"/>
          <w:bCs/>
        </w:rPr>
      </w:pPr>
      <w:del w:id="261" w:author="Craig McKay" w:date="2010-06-03T07:18:00Z">
        <w:r w:rsidDel="002E7AE5">
          <w:delText>Shekel</w:delText>
        </w:r>
        <w:r w:rsidDel="002E7AE5">
          <w:tab/>
        </w:r>
      </w:del>
      <w:del w:id="262" w:author="Craig McKay" w:date="2010-06-03T07:17:00Z">
        <w:r w:rsidDel="002E7AE5">
          <w:rPr>
            <w:b w:val="0"/>
            <w:bCs/>
          </w:rPr>
          <w:delText>Unit of weight, believed to be 15.56g. See under weights and measures</w:delText>
        </w:r>
      </w:del>
    </w:p>
    <w:p w:rsidR="00983363" w:rsidRPr="00A92D10" w:rsidRDefault="00983363">
      <w:pPr>
        <w:pStyle w:val="Heading1"/>
        <w:ind w:left="2880" w:hanging="2880"/>
        <w:rPr>
          <w:b w:val="0"/>
          <w:bCs/>
        </w:rPr>
      </w:pPr>
      <w:proofErr w:type="spellStart"/>
      <w:r>
        <w:t>Sheol</w:t>
      </w:r>
      <w:proofErr w:type="spellEnd"/>
      <w:r>
        <w:rPr>
          <w:b w:val="0"/>
          <w:bCs/>
          <w:i/>
          <w:iCs/>
        </w:rPr>
        <w:tab/>
      </w:r>
      <w:r w:rsidR="00A92D10">
        <w:rPr>
          <w:b w:val="0"/>
          <w:bCs/>
          <w:iCs/>
        </w:rPr>
        <w:t>A vague O.T. term to describe the place of spirits of departed persons, without distinguishing good or evil. It does not therefore correspond to either heaven or hell.</w:t>
      </w:r>
    </w:p>
    <w:p w:rsidR="00983363" w:rsidRDefault="00983363">
      <w:pPr>
        <w:pStyle w:val="Heading1"/>
        <w:ind w:left="2880" w:hanging="2880"/>
      </w:pPr>
      <w:r>
        <w:t>South</w:t>
      </w:r>
      <w:r>
        <w:tab/>
      </w:r>
      <w:r>
        <w:rPr>
          <w:b w:val="0"/>
          <w:bCs/>
        </w:rPr>
        <w:t xml:space="preserve">Generally that part of the </w:t>
      </w:r>
      <w:smartTag w:uri="urn:schemas-microsoft-com:office:smarttags" w:element="place">
        <w:smartTag w:uri="urn:schemas-microsoft-com:office:smarttags" w:element="PlaceType">
          <w:r>
            <w:rPr>
              <w:b w:val="0"/>
              <w:bCs/>
            </w:rPr>
            <w:t>territory</w:t>
          </w:r>
        </w:smartTag>
        <w:r>
          <w:rPr>
            <w:b w:val="0"/>
            <w:bCs/>
          </w:rPr>
          <w:t xml:space="preserve"> of </w:t>
        </w:r>
        <w:smartTag w:uri="urn:schemas-microsoft-com:office:smarttags" w:element="PlaceName">
          <w:r>
            <w:rPr>
              <w:b w:val="0"/>
              <w:bCs/>
            </w:rPr>
            <w:t>Israel</w:t>
          </w:r>
        </w:smartTag>
      </w:smartTag>
      <w:r>
        <w:rPr>
          <w:b w:val="0"/>
          <w:bCs/>
        </w:rPr>
        <w:t xml:space="preserve"> belonging to Judah and Simeon. Because the sun is at its hottest at </w:t>
      </w:r>
      <w:smartTag w:uri="urn:schemas-microsoft-com:office:smarttags" w:element="time">
        <w:smartTagPr>
          <w:attr w:name="Minute" w:val="0"/>
          <w:attr w:name="Hour" w:val="12"/>
        </w:smartTagPr>
        <w:r>
          <w:rPr>
            <w:b w:val="0"/>
            <w:bCs/>
          </w:rPr>
          <w:t>midday</w:t>
        </w:r>
      </w:smartTag>
      <w:r>
        <w:rPr>
          <w:b w:val="0"/>
          <w:bCs/>
        </w:rPr>
        <w:t>, signifies warmth as north signifies cold. Also can mean “right hand” because Israelites always considered the points of the compass when facing the East</w:t>
      </w:r>
      <w:r>
        <w:t xml:space="preserve">. </w:t>
      </w:r>
      <w:r>
        <w:rPr>
          <w:i/>
          <w:iCs/>
        </w:rPr>
        <w:tab/>
      </w:r>
      <w:r>
        <w:t xml:space="preserve">   </w:t>
      </w:r>
    </w:p>
    <w:p w:rsidR="00983363" w:rsidRDefault="00983363">
      <w:pPr>
        <w:pStyle w:val="Heading1"/>
        <w:ind w:left="2880" w:hanging="2880"/>
        <w:rPr>
          <w:b w:val="0"/>
          <w:bCs/>
        </w:rPr>
      </w:pPr>
      <w:r>
        <w:t>Stones</w:t>
      </w:r>
      <w:r>
        <w:tab/>
      </w:r>
      <w:r>
        <w:rPr>
          <w:b w:val="0"/>
          <w:bCs/>
        </w:rPr>
        <w:t>Precious stones as the most costly things on earth typify the graces of Christ as reflected in His saints. Memorial stones as monoliths or heaps of stones were often raised to commemorate an event or witness a covenant. Metaphorically stones represent hardness, strength and firmness.</w:t>
      </w:r>
    </w:p>
    <w:p w:rsidR="00983363" w:rsidRDefault="00983363">
      <w:pPr>
        <w:ind w:left="2880" w:hanging="2880"/>
      </w:pPr>
      <w:r>
        <w:rPr>
          <w:b/>
          <w:bCs w:val="0"/>
        </w:rPr>
        <w:t>Synagogue</w:t>
      </w:r>
      <w:r>
        <w:rPr>
          <w:b/>
          <w:bCs w:val="0"/>
        </w:rPr>
        <w:tab/>
      </w:r>
      <w:r>
        <w:t>The Hebrew word means a congregation, gathering or place of assembly. In New Testament times, it means a building used by the Jews on the Sabbath for reading scripture, exposition and prayers. Paul also speaks of beating believers in them, which is a very undignified use for a place of worship.</w:t>
      </w:r>
    </w:p>
    <w:p w:rsidR="00983363" w:rsidRDefault="00983363">
      <w:pPr>
        <w:ind w:left="2880" w:hanging="2880"/>
        <w:rPr>
          <w:b/>
          <w:bCs w:val="0"/>
        </w:rPr>
      </w:pPr>
      <w:r>
        <w:rPr>
          <w:b/>
          <w:bCs w:val="0"/>
        </w:rPr>
        <w:t>Talent</w:t>
      </w:r>
      <w:r>
        <w:rPr>
          <w:b/>
          <w:bCs w:val="0"/>
        </w:rPr>
        <w:tab/>
      </w:r>
      <w:r>
        <w:t>Unit of weight, believed to be 46.68 Kg. See under weights and measures</w:t>
      </w:r>
      <w:r>
        <w:rPr>
          <w:b/>
          <w:bCs w:val="0"/>
        </w:rPr>
        <w:t xml:space="preserve"> </w:t>
      </w:r>
    </w:p>
    <w:p w:rsidR="00983363" w:rsidRDefault="00983363">
      <w:pPr>
        <w:ind w:left="1440" w:hanging="1440"/>
      </w:pPr>
      <w:r>
        <w:rPr>
          <w:b/>
          <w:bCs w:val="0"/>
        </w:rPr>
        <w:t>Temper</w:t>
      </w:r>
      <w:r>
        <w:tab/>
      </w:r>
      <w:r>
        <w:tab/>
      </w:r>
      <w:r>
        <w:tab/>
        <w:t xml:space="preserve">To mix, compound, or blend, as in untempered mortar, </w:t>
      </w:r>
    </w:p>
    <w:p w:rsidR="00983363" w:rsidRDefault="00983363">
      <w:pPr>
        <w:ind w:left="2880" w:hanging="2880"/>
      </w:pPr>
      <w:smartTag w:uri="urn:schemas-microsoft-com:office:smarttags" w:element="place">
        <w:smartTag w:uri="urn:schemas-microsoft-com:office:smarttags" w:element="City">
          <w:r>
            <w:rPr>
              <w:b/>
              <w:bCs w:val="0"/>
            </w:rPr>
            <w:t>Temple</w:t>
          </w:r>
        </w:smartTag>
      </w:smartTag>
      <w:r>
        <w:rPr>
          <w:b/>
          <w:bCs w:val="0"/>
        </w:rPr>
        <w:tab/>
      </w:r>
      <w:r>
        <w:t xml:space="preserve">This word has various meanings depending on the context. In modern brethren’s language, probably in reference to Luke </w:t>
      </w:r>
      <w:smartTag w:uri="urn:schemas-microsoft-com:office:smarttags" w:element="time">
        <w:smartTagPr>
          <w:attr w:name="Minute" w:val="46"/>
          <w:attr w:name="Hour" w:val="2"/>
        </w:smartTagPr>
        <w:r>
          <w:t>2:46</w:t>
        </w:r>
      </w:smartTag>
      <w:r>
        <w:t xml:space="preserve">, where the Lord heard and answered questions, it means a </w:t>
      </w:r>
      <w:r>
        <w:rPr>
          <w:b/>
          <w:bCs w:val="0"/>
        </w:rPr>
        <w:t>reading meeting</w:t>
      </w:r>
      <w:r>
        <w:t xml:space="preserve">. Originally the word meant the building used for the service of God by the Israelites, where the sacrifices were carried out. </w:t>
      </w:r>
      <w:r>
        <w:rPr>
          <w:b/>
          <w:bCs w:val="0"/>
        </w:rPr>
        <w:t>Solomon’s temple</w:t>
      </w:r>
      <w:r>
        <w:t xml:space="preserve"> was patterned on the tabernacle as used in the wilderness: the Chaldeans destroyed it. The returning captives built</w:t>
      </w:r>
      <w:r>
        <w:rPr>
          <w:b/>
          <w:bCs w:val="0"/>
        </w:rPr>
        <w:t xml:space="preserve"> Zerubbabel’s temple</w:t>
      </w:r>
      <w:r>
        <w:t xml:space="preserve">. It was greatly enlarged as </w:t>
      </w:r>
      <w:r>
        <w:rPr>
          <w:b/>
          <w:bCs w:val="0"/>
        </w:rPr>
        <w:t>Herod’s temple</w:t>
      </w:r>
      <w:r>
        <w:t xml:space="preserve">, which is the one commented on by the disciples in the gospels, and would have been destroyed by the Romans in 70AD. Scripture speaks also of a </w:t>
      </w:r>
      <w:r>
        <w:rPr>
          <w:b/>
          <w:bCs w:val="0"/>
        </w:rPr>
        <w:t>future temple</w:t>
      </w:r>
      <w:r>
        <w:t xml:space="preserve">, built by Jews in unbelief, which should not be confounded with </w:t>
      </w:r>
      <w:r>
        <w:rPr>
          <w:b/>
          <w:bCs w:val="0"/>
        </w:rPr>
        <w:t>Ezekiel’s temple</w:t>
      </w:r>
      <w:r>
        <w:t xml:space="preserve">, which will be built when the land is again divided amongst the twelve tribes brought into blessing. Christ referred to </w:t>
      </w:r>
      <w:r>
        <w:rPr>
          <w:b/>
          <w:bCs w:val="0"/>
        </w:rPr>
        <w:t>His</w:t>
      </w:r>
      <w:r>
        <w:t xml:space="preserve"> </w:t>
      </w:r>
      <w:r>
        <w:rPr>
          <w:b/>
          <w:bCs w:val="0"/>
        </w:rPr>
        <w:t>body as a temple</w:t>
      </w:r>
      <w:r>
        <w:t xml:space="preserve"> in John 2:19, and </w:t>
      </w:r>
      <w:r>
        <w:rPr>
          <w:b/>
          <w:bCs w:val="0"/>
        </w:rPr>
        <w:t>Christians</w:t>
      </w:r>
      <w:r>
        <w:t xml:space="preserve"> are now </w:t>
      </w:r>
      <w:r>
        <w:rPr>
          <w:b/>
          <w:bCs w:val="0"/>
        </w:rPr>
        <w:t>God’s temple</w:t>
      </w:r>
      <w:r>
        <w:t xml:space="preserve">, indwelt by the Holy Spirit. The </w:t>
      </w:r>
      <w:r>
        <w:rPr>
          <w:b/>
          <w:bCs w:val="0"/>
        </w:rPr>
        <w:t>body</w:t>
      </w:r>
      <w:r>
        <w:t xml:space="preserve"> of each Christian is also spoken of as </w:t>
      </w:r>
      <w:r>
        <w:rPr>
          <w:b/>
          <w:bCs w:val="0"/>
        </w:rPr>
        <w:t>temple of the Holy Ghost</w:t>
      </w:r>
      <w:r>
        <w:t xml:space="preserve">.   </w:t>
      </w:r>
    </w:p>
    <w:p w:rsidR="00983363" w:rsidRDefault="00983363">
      <w:pPr>
        <w:ind w:left="2880" w:hanging="2880"/>
      </w:pPr>
      <w:r>
        <w:rPr>
          <w:b/>
          <w:bCs w:val="0"/>
        </w:rPr>
        <w:t>Trees</w:t>
      </w:r>
      <w:r>
        <w:rPr>
          <w:b/>
          <w:bCs w:val="0"/>
        </w:rPr>
        <w:tab/>
      </w:r>
      <w:r>
        <w:t xml:space="preserve">See under wood. </w:t>
      </w:r>
    </w:p>
    <w:p w:rsidR="00983363" w:rsidRDefault="00983363">
      <w:pPr>
        <w:ind w:left="2880" w:hanging="2880"/>
      </w:pPr>
      <w:r>
        <w:rPr>
          <w:b/>
          <w:bCs w:val="0"/>
        </w:rPr>
        <w:t>Unction</w:t>
      </w:r>
      <w:r>
        <w:rPr>
          <w:b/>
          <w:bCs w:val="0"/>
        </w:rPr>
        <w:tab/>
      </w:r>
      <w:r>
        <w:t>Connected with anointing or ointment. “The Unction” is a term used to mean the Holy Spirit who permeates the whole being of the believer to give him Christ’s character.</w:t>
      </w:r>
    </w:p>
    <w:p w:rsidR="00983363" w:rsidRDefault="00983363">
      <w:pPr>
        <w:ind w:left="2880" w:hanging="2880"/>
      </w:pPr>
      <w:r>
        <w:rPr>
          <w:b/>
          <w:bCs w:val="0"/>
        </w:rPr>
        <w:t>Urim and Thummim</w:t>
      </w:r>
      <w:r>
        <w:rPr>
          <w:b/>
          <w:bCs w:val="0"/>
        </w:rPr>
        <w:tab/>
      </w:r>
      <w:r>
        <w:t xml:space="preserve">Hebrew words meaning “lights” and “perfections”. There is no record of their construction or form, or even if they were material, but it is clear that God answered questions by means of Urim and Thummim. Moses put them on Aaron’s </w:t>
      </w:r>
      <w:r>
        <w:lastRenderedPageBreak/>
        <w:t xml:space="preserve">breastplate, but it would appear from the books of Ezra and Nehemiah that they were not present in their day.  </w:t>
      </w:r>
    </w:p>
    <w:p w:rsidR="00983363" w:rsidRDefault="00983363">
      <w:pPr>
        <w:ind w:left="2880" w:hanging="2880"/>
      </w:pPr>
      <w:r>
        <w:rPr>
          <w:b/>
          <w:bCs w:val="0"/>
        </w:rPr>
        <w:t>Usury</w:t>
      </w:r>
      <w:r>
        <w:rPr>
          <w:b/>
          <w:bCs w:val="0"/>
        </w:rPr>
        <w:tab/>
      </w:r>
      <w:r>
        <w:t>An obsolete word for loan interest, the charging of which was forbidden in the Mosaic law.</w:t>
      </w:r>
    </w:p>
    <w:p w:rsidR="00983363" w:rsidDel="002E7AE5" w:rsidRDefault="00983363">
      <w:pPr>
        <w:pStyle w:val="Heading4"/>
        <w:rPr>
          <w:del w:id="263" w:author="Craig McKay" w:date="2010-06-03T07:17:00Z"/>
        </w:rPr>
      </w:pPr>
      <w:del w:id="264" w:author="Craig McKay" w:date="2010-06-03T07:17:00Z">
        <w:r w:rsidDel="002E7AE5">
          <w:delText>Weights and Measures</w:delText>
        </w:r>
      </w:del>
    </w:p>
    <w:p w:rsidR="00983363" w:rsidDel="00B53AE3" w:rsidRDefault="00983363">
      <w:pPr>
        <w:rPr>
          <w:del w:id="265" w:author="Craig McKay" w:date="2010-06-03T06:51:00Z"/>
        </w:rPr>
      </w:pPr>
      <w:del w:id="266" w:author="Craig McKay" w:date="2010-06-03T06:51:00Z">
        <w:r w:rsidDel="00B53AE3">
          <w:rPr>
            <w:b/>
            <w:bCs w:val="0"/>
          </w:rPr>
          <w:tab/>
        </w:r>
        <w:r w:rsidDel="00B53AE3">
          <w:rPr>
            <w:b/>
            <w:bCs w:val="0"/>
          </w:rPr>
          <w:tab/>
        </w:r>
        <w:r w:rsidDel="00B53AE3">
          <w:rPr>
            <w:i/>
            <w:iCs/>
          </w:rPr>
          <w:delText>Weight</w:delText>
        </w:r>
        <w:r w:rsidDel="00B53AE3">
          <w:rPr>
            <w:i/>
            <w:iCs/>
          </w:rPr>
          <w:tab/>
        </w:r>
        <w:r w:rsidDel="00B53AE3">
          <w:rPr>
            <w:i/>
            <w:iCs/>
          </w:rPr>
          <w:tab/>
        </w:r>
        <w:r w:rsidDel="00B53AE3">
          <w:delText>Gerah</w:delText>
        </w:r>
        <w:r w:rsidDel="00B53AE3">
          <w:rPr>
            <w:i/>
            <w:iCs/>
          </w:rPr>
          <w:tab/>
        </w:r>
        <w:r w:rsidDel="00B53AE3">
          <w:delText>1/20 shekel</w:delText>
        </w:r>
        <w:r w:rsidDel="00B53AE3">
          <w:tab/>
          <w:delText xml:space="preserve">     0.78g</w:delText>
        </w:r>
        <w:r w:rsidR="006F2FE3" w:rsidDel="00B53AE3">
          <w:tab/>
          <w:delText>0.4 dr.</w:delText>
        </w:r>
      </w:del>
    </w:p>
    <w:p w:rsidR="00983363" w:rsidDel="00B53AE3" w:rsidRDefault="00983363">
      <w:pPr>
        <w:rPr>
          <w:del w:id="267" w:author="Craig McKay" w:date="2010-06-03T06:51:00Z"/>
          <w:lang w:val="de-DE"/>
        </w:rPr>
      </w:pPr>
      <w:del w:id="268" w:author="Craig McKay" w:date="2010-06-03T06:51:00Z">
        <w:r w:rsidDel="00B53AE3">
          <w:tab/>
        </w:r>
        <w:r w:rsidDel="00B53AE3">
          <w:tab/>
        </w:r>
        <w:r w:rsidDel="00B53AE3">
          <w:tab/>
        </w:r>
        <w:r w:rsidDel="00B53AE3">
          <w:tab/>
        </w:r>
        <w:r w:rsidDel="00B53AE3">
          <w:rPr>
            <w:lang w:val="de-DE"/>
          </w:rPr>
          <w:delText>Bekah</w:delText>
        </w:r>
        <w:r w:rsidDel="00B53AE3">
          <w:rPr>
            <w:lang w:val="de-DE"/>
          </w:rPr>
          <w:tab/>
          <w:delText>½ shekel</w:delText>
        </w:r>
        <w:r w:rsidDel="00B53AE3">
          <w:rPr>
            <w:lang w:val="de-DE"/>
          </w:rPr>
          <w:tab/>
          <w:delText xml:space="preserve">     7.8g</w:delText>
        </w:r>
        <w:r w:rsidR="006F2FE3" w:rsidDel="00B53AE3">
          <w:rPr>
            <w:lang w:val="de-DE"/>
          </w:rPr>
          <w:tab/>
        </w:r>
        <w:r w:rsidR="006F2FE3" w:rsidDel="00B53AE3">
          <w:rPr>
            <w:lang w:val="de-DE"/>
          </w:rPr>
          <w:tab/>
          <w:delText>0.3 oz.</w:delText>
        </w:r>
      </w:del>
    </w:p>
    <w:p w:rsidR="00983363" w:rsidDel="00B53AE3" w:rsidRDefault="00983363">
      <w:pPr>
        <w:rPr>
          <w:del w:id="269" w:author="Craig McKay" w:date="2010-06-03T06:51:00Z"/>
          <w:lang w:val="de-DE"/>
        </w:rPr>
      </w:pPr>
      <w:del w:id="270" w:author="Craig McKay" w:date="2010-06-03T06:51:00Z">
        <w:r w:rsidDel="00B53AE3">
          <w:rPr>
            <w:lang w:val="de-DE"/>
          </w:rPr>
          <w:tab/>
        </w:r>
        <w:r w:rsidDel="00B53AE3">
          <w:rPr>
            <w:lang w:val="de-DE"/>
          </w:rPr>
          <w:tab/>
        </w:r>
        <w:r w:rsidDel="00B53AE3">
          <w:rPr>
            <w:lang w:val="de-DE"/>
          </w:rPr>
          <w:tab/>
        </w:r>
        <w:r w:rsidDel="00B53AE3">
          <w:rPr>
            <w:lang w:val="de-DE"/>
          </w:rPr>
          <w:tab/>
          <w:delText>Shekel</w:delText>
        </w:r>
        <w:r w:rsidDel="00B53AE3">
          <w:rPr>
            <w:lang w:val="de-DE"/>
          </w:rPr>
          <w:tab/>
        </w:r>
        <w:r w:rsidDel="00B53AE3">
          <w:rPr>
            <w:lang w:val="de-DE"/>
          </w:rPr>
          <w:tab/>
        </w:r>
        <w:r w:rsidDel="00B53AE3">
          <w:rPr>
            <w:lang w:val="de-DE"/>
          </w:rPr>
          <w:tab/>
          <w:delText xml:space="preserve">   15.56g</w:delText>
        </w:r>
        <w:r w:rsidR="006F2FE3" w:rsidDel="00B53AE3">
          <w:rPr>
            <w:lang w:val="de-DE"/>
          </w:rPr>
          <w:tab/>
          <w:delText>0.55 oz.</w:delText>
        </w:r>
      </w:del>
    </w:p>
    <w:p w:rsidR="00983363" w:rsidDel="00B53AE3" w:rsidRDefault="00983363">
      <w:pPr>
        <w:rPr>
          <w:del w:id="271" w:author="Craig McKay" w:date="2010-06-03T06:51:00Z"/>
          <w:lang w:val="de-DE"/>
        </w:rPr>
      </w:pPr>
      <w:del w:id="272" w:author="Craig McKay" w:date="2010-06-03T06:51:00Z">
        <w:r w:rsidDel="00B53AE3">
          <w:rPr>
            <w:lang w:val="de-DE"/>
          </w:rPr>
          <w:tab/>
        </w:r>
        <w:r w:rsidDel="00B53AE3">
          <w:rPr>
            <w:lang w:val="de-DE"/>
          </w:rPr>
          <w:tab/>
        </w:r>
        <w:r w:rsidDel="00B53AE3">
          <w:rPr>
            <w:lang w:val="de-DE"/>
          </w:rPr>
          <w:tab/>
        </w:r>
        <w:r w:rsidDel="00B53AE3">
          <w:rPr>
            <w:lang w:val="de-DE"/>
          </w:rPr>
          <w:tab/>
          <w:delText>Maneh</w:delText>
        </w:r>
        <w:r w:rsidDel="00B53AE3">
          <w:rPr>
            <w:lang w:val="de-DE"/>
          </w:rPr>
          <w:tab/>
          <w:delText>60 shekels</w:delText>
        </w:r>
        <w:r w:rsidDel="00B53AE3">
          <w:rPr>
            <w:lang w:val="de-DE"/>
          </w:rPr>
          <w:tab/>
          <w:delText xml:space="preserve"> 933.6g</w:delText>
        </w:r>
        <w:r w:rsidR="006F2FE3" w:rsidDel="00B53AE3">
          <w:rPr>
            <w:lang w:val="de-DE"/>
          </w:rPr>
          <w:tab/>
        </w:r>
        <w:r w:rsidR="006F2FE3" w:rsidDel="00B53AE3">
          <w:rPr>
            <w:lang w:val="de-DE"/>
          </w:rPr>
          <w:tab/>
          <w:delText xml:space="preserve">    2 lbs.</w:delText>
        </w:r>
      </w:del>
    </w:p>
    <w:p w:rsidR="00983363" w:rsidDel="00B53AE3" w:rsidRDefault="00983363">
      <w:pPr>
        <w:rPr>
          <w:del w:id="273" w:author="Craig McKay" w:date="2010-06-03T06:51:00Z"/>
        </w:rPr>
      </w:pPr>
      <w:del w:id="274" w:author="Craig McKay" w:date="2010-06-03T06:51:00Z">
        <w:r w:rsidDel="00B53AE3">
          <w:rPr>
            <w:lang w:val="de-DE"/>
          </w:rPr>
          <w:tab/>
        </w:r>
        <w:r w:rsidDel="00B53AE3">
          <w:rPr>
            <w:lang w:val="de-DE"/>
          </w:rPr>
          <w:tab/>
        </w:r>
        <w:r w:rsidDel="00B53AE3">
          <w:rPr>
            <w:lang w:val="de-DE"/>
          </w:rPr>
          <w:tab/>
        </w:r>
        <w:r w:rsidDel="00B53AE3">
          <w:rPr>
            <w:lang w:val="de-DE"/>
          </w:rPr>
          <w:tab/>
        </w:r>
        <w:r w:rsidDel="00B53AE3">
          <w:delText>Talent</w:delText>
        </w:r>
        <w:r w:rsidDel="00B53AE3">
          <w:tab/>
          <w:delText>50 maneh         46.68Kg</w:delText>
        </w:r>
        <w:r w:rsidR="006F2FE3" w:rsidDel="00B53AE3">
          <w:tab/>
          <w:delText xml:space="preserve">             103 lbs.</w:delText>
        </w:r>
      </w:del>
    </w:p>
    <w:p w:rsidR="00983363" w:rsidDel="00B53AE3" w:rsidRDefault="00983363">
      <w:pPr>
        <w:ind w:left="2880" w:hanging="1440"/>
        <w:rPr>
          <w:del w:id="275" w:author="Craig McKay" w:date="2010-06-03T06:51:00Z"/>
        </w:rPr>
      </w:pPr>
      <w:del w:id="276" w:author="Craig McKay" w:date="2010-06-03T06:51:00Z">
        <w:r w:rsidDel="00B53AE3">
          <w:rPr>
            <w:i/>
            <w:iCs/>
          </w:rPr>
          <w:tab/>
        </w:r>
        <w:r w:rsidDel="00B53AE3">
          <w:delText>Daric of gold</w:delText>
        </w:r>
        <w:r w:rsidDel="00B53AE3">
          <w:tab/>
          <w:delText xml:space="preserve">                   8.4g</w:delText>
        </w:r>
        <w:r w:rsidR="006F2FE3" w:rsidDel="00B53AE3">
          <w:tab/>
          <w:delText xml:space="preserve"> 0.3 oz.</w:delText>
        </w:r>
      </w:del>
    </w:p>
    <w:p w:rsidR="00983363" w:rsidDel="00B53AE3" w:rsidRDefault="00983363">
      <w:pPr>
        <w:ind w:left="2880" w:hanging="1440"/>
        <w:rPr>
          <w:del w:id="277" w:author="Craig McKay" w:date="2010-06-03T06:51:00Z"/>
          <w:i/>
          <w:iCs/>
        </w:rPr>
      </w:pPr>
    </w:p>
    <w:p w:rsidR="00983363" w:rsidDel="00B53AE3" w:rsidRDefault="00983363">
      <w:pPr>
        <w:ind w:left="2880" w:hanging="1440"/>
        <w:rPr>
          <w:del w:id="278" w:author="Craig McKay" w:date="2010-06-03T06:51:00Z"/>
        </w:rPr>
      </w:pPr>
      <w:del w:id="279" w:author="Craig McKay" w:date="2010-06-03T06:51:00Z">
        <w:r w:rsidDel="00B53AE3">
          <w:rPr>
            <w:i/>
            <w:iCs/>
          </w:rPr>
          <w:delText>Money</w:delText>
        </w:r>
        <w:r w:rsidDel="00B53AE3">
          <w:rPr>
            <w:i/>
            <w:iCs/>
          </w:rPr>
          <w:tab/>
        </w:r>
        <w:r w:rsidDel="00B53AE3">
          <w:delText>Weights of silver at April 06 prices, 718.99p/troy oz., equivalent to 23.12 p/g</w:delText>
        </w:r>
      </w:del>
    </w:p>
    <w:p w:rsidR="00983363" w:rsidDel="00B53AE3" w:rsidRDefault="00983363">
      <w:pPr>
        <w:rPr>
          <w:del w:id="280" w:author="Craig McKay" w:date="2010-06-03T06:51:00Z"/>
          <w:lang w:val="de-DE"/>
        </w:rPr>
      </w:pPr>
      <w:del w:id="281" w:author="Craig McKay" w:date="2010-06-03T06:51:00Z">
        <w:r w:rsidDel="00B53AE3">
          <w:tab/>
        </w:r>
        <w:r w:rsidDel="00B53AE3">
          <w:tab/>
        </w:r>
        <w:r w:rsidDel="00B53AE3">
          <w:tab/>
        </w:r>
        <w:r w:rsidDel="00B53AE3">
          <w:tab/>
        </w:r>
        <w:r w:rsidDel="00B53AE3">
          <w:rPr>
            <w:lang w:val="de-DE"/>
          </w:rPr>
          <w:delText>Gerah</w:delText>
        </w:r>
        <w:r w:rsidDel="00B53AE3">
          <w:rPr>
            <w:lang w:val="de-DE"/>
          </w:rPr>
          <w:tab/>
        </w:r>
        <w:r w:rsidDel="00B53AE3">
          <w:rPr>
            <w:lang w:val="de-DE"/>
          </w:rPr>
          <w:tab/>
        </w:r>
        <w:r w:rsidDel="00B53AE3">
          <w:rPr>
            <w:lang w:val="de-DE"/>
          </w:rPr>
          <w:tab/>
          <w:delText xml:space="preserve">         18p</w:delText>
        </w:r>
      </w:del>
    </w:p>
    <w:p w:rsidR="00983363" w:rsidDel="00B53AE3" w:rsidRDefault="00983363">
      <w:pPr>
        <w:rPr>
          <w:del w:id="282" w:author="Craig McKay" w:date="2010-06-03T06:51:00Z"/>
          <w:lang w:val="de-DE"/>
        </w:rPr>
      </w:pPr>
      <w:del w:id="283" w:author="Craig McKay" w:date="2010-06-03T06:51:00Z">
        <w:r w:rsidDel="00B53AE3">
          <w:rPr>
            <w:lang w:val="de-DE"/>
          </w:rPr>
          <w:tab/>
        </w:r>
        <w:r w:rsidDel="00B53AE3">
          <w:rPr>
            <w:lang w:val="de-DE"/>
          </w:rPr>
          <w:tab/>
        </w:r>
        <w:r w:rsidDel="00B53AE3">
          <w:rPr>
            <w:lang w:val="de-DE"/>
          </w:rPr>
          <w:tab/>
        </w:r>
        <w:r w:rsidDel="00B53AE3">
          <w:rPr>
            <w:lang w:val="de-DE"/>
          </w:rPr>
          <w:tab/>
          <w:delText>Bekah</w:delText>
        </w:r>
        <w:r w:rsidDel="00B53AE3">
          <w:rPr>
            <w:lang w:val="de-DE"/>
          </w:rPr>
          <w:tab/>
        </w:r>
        <w:r w:rsidDel="00B53AE3">
          <w:rPr>
            <w:lang w:val="de-DE"/>
          </w:rPr>
          <w:tab/>
        </w:r>
        <w:r w:rsidDel="00B53AE3">
          <w:rPr>
            <w:lang w:val="de-DE"/>
          </w:rPr>
          <w:tab/>
          <w:delText xml:space="preserve">    £1.80</w:delText>
        </w:r>
      </w:del>
    </w:p>
    <w:p w:rsidR="00983363" w:rsidDel="00B53AE3" w:rsidRDefault="00983363">
      <w:pPr>
        <w:rPr>
          <w:del w:id="284" w:author="Craig McKay" w:date="2010-06-03T06:51:00Z"/>
        </w:rPr>
      </w:pPr>
      <w:del w:id="285" w:author="Craig McKay" w:date="2010-06-03T06:51:00Z">
        <w:r w:rsidDel="00B53AE3">
          <w:rPr>
            <w:lang w:val="de-DE"/>
          </w:rPr>
          <w:tab/>
        </w:r>
        <w:r w:rsidDel="00B53AE3">
          <w:rPr>
            <w:lang w:val="de-DE"/>
          </w:rPr>
          <w:tab/>
        </w:r>
        <w:r w:rsidDel="00B53AE3">
          <w:rPr>
            <w:lang w:val="de-DE"/>
          </w:rPr>
          <w:tab/>
        </w:r>
        <w:r w:rsidDel="00B53AE3">
          <w:rPr>
            <w:lang w:val="de-DE"/>
          </w:rPr>
          <w:tab/>
        </w:r>
        <w:r w:rsidDel="00B53AE3">
          <w:delText>Shekel</w:delText>
        </w:r>
        <w:r w:rsidDel="00B53AE3">
          <w:tab/>
        </w:r>
        <w:r w:rsidDel="00B53AE3">
          <w:tab/>
        </w:r>
        <w:r w:rsidDel="00B53AE3">
          <w:tab/>
          <w:delText xml:space="preserve">    £3.6</w:delText>
        </w:r>
        <w:r w:rsidR="00645419" w:rsidDel="00B53AE3">
          <w:delText>0</w:delText>
        </w:r>
      </w:del>
    </w:p>
    <w:p w:rsidR="00983363" w:rsidDel="00B53AE3" w:rsidRDefault="00983363">
      <w:pPr>
        <w:rPr>
          <w:del w:id="286" w:author="Craig McKay" w:date="2010-06-03T06:51:00Z"/>
        </w:rPr>
      </w:pPr>
      <w:del w:id="287" w:author="Craig McKay" w:date="2010-06-03T06:51:00Z">
        <w:r w:rsidDel="00B53AE3">
          <w:tab/>
        </w:r>
        <w:r w:rsidDel="00B53AE3">
          <w:tab/>
        </w:r>
        <w:r w:rsidDel="00B53AE3">
          <w:tab/>
        </w:r>
        <w:r w:rsidDel="00B53AE3">
          <w:tab/>
          <w:delText>Maneh/minah</w:delText>
        </w:r>
        <w:r w:rsidDel="00B53AE3">
          <w:tab/>
          <w:delText xml:space="preserve">             £21</w:delText>
        </w:r>
        <w:r w:rsidR="00645419" w:rsidDel="00B53AE3">
          <w:delText>0-220</w:delText>
        </w:r>
      </w:del>
    </w:p>
    <w:p w:rsidR="00983363" w:rsidDel="00B53AE3" w:rsidRDefault="00983363">
      <w:pPr>
        <w:rPr>
          <w:del w:id="288" w:author="Craig McKay" w:date="2010-06-03T06:51:00Z"/>
        </w:rPr>
      </w:pPr>
      <w:del w:id="289" w:author="Craig McKay" w:date="2010-06-03T06:51:00Z">
        <w:r w:rsidDel="00B53AE3">
          <w:tab/>
        </w:r>
        <w:r w:rsidDel="00B53AE3">
          <w:tab/>
        </w:r>
        <w:r w:rsidDel="00B53AE3">
          <w:tab/>
        </w:r>
        <w:r w:rsidDel="00B53AE3">
          <w:tab/>
          <w:delText>Talent of silver</w:delText>
        </w:r>
        <w:r w:rsidDel="00B53AE3">
          <w:tab/>
          <w:delText xml:space="preserve">         £108</w:delText>
        </w:r>
        <w:r w:rsidR="00645419" w:rsidDel="00B53AE3">
          <w:delText>00</w:delText>
        </w:r>
      </w:del>
    </w:p>
    <w:p w:rsidR="00983363" w:rsidDel="00B53AE3" w:rsidRDefault="00983363">
      <w:pPr>
        <w:rPr>
          <w:del w:id="290" w:author="Craig McKay" w:date="2010-06-03T06:51:00Z"/>
        </w:rPr>
      </w:pPr>
      <w:del w:id="291" w:author="Craig McKay" w:date="2010-06-03T06:51:00Z">
        <w:r w:rsidDel="00B53AE3">
          <w:tab/>
        </w:r>
        <w:r w:rsidDel="00B53AE3">
          <w:tab/>
        </w:r>
        <w:r w:rsidDel="00B53AE3">
          <w:tab/>
        </w:r>
        <w:r w:rsidDel="00B53AE3">
          <w:tab/>
          <w:delText>Talent of gold</w:delText>
        </w:r>
        <w:r w:rsidDel="00B53AE3">
          <w:tab/>
          <w:delText xml:space="preserve">      £535,5</w:delText>
        </w:r>
        <w:r w:rsidR="00645419" w:rsidDel="00B53AE3">
          <w:delText>00</w:delText>
        </w:r>
      </w:del>
    </w:p>
    <w:p w:rsidR="00983363" w:rsidDel="00B53AE3" w:rsidRDefault="00983363">
      <w:pPr>
        <w:rPr>
          <w:del w:id="292" w:author="Craig McKay" w:date="2010-06-03T06:51:00Z"/>
        </w:rPr>
      </w:pPr>
      <w:del w:id="293" w:author="Craig McKay" w:date="2010-06-03T06:51:00Z">
        <w:r w:rsidDel="00B53AE3">
          <w:tab/>
        </w:r>
        <w:r w:rsidDel="00B53AE3">
          <w:tab/>
        </w:r>
        <w:r w:rsidDel="00B53AE3">
          <w:tab/>
        </w:r>
        <w:r w:rsidDel="00B53AE3">
          <w:tab/>
          <w:delText>Daric (Persian)</w:delText>
        </w:r>
        <w:r w:rsidDel="00B53AE3">
          <w:tab/>
          <w:delText xml:space="preserve">         approx.£89</w:delText>
        </w:r>
      </w:del>
    </w:p>
    <w:p w:rsidR="00983363" w:rsidDel="00B53AE3" w:rsidRDefault="00983363">
      <w:pPr>
        <w:ind w:left="720" w:firstLine="720"/>
        <w:rPr>
          <w:del w:id="294" w:author="Craig McKay" w:date="2010-06-03T06:51:00Z"/>
          <w:i/>
          <w:iCs/>
        </w:rPr>
      </w:pPr>
    </w:p>
    <w:p w:rsidR="00983363" w:rsidDel="00B53AE3" w:rsidRDefault="00983363">
      <w:pPr>
        <w:ind w:left="720" w:firstLine="720"/>
        <w:rPr>
          <w:del w:id="295" w:author="Craig McKay" w:date="2010-06-03T06:51:00Z"/>
        </w:rPr>
      </w:pPr>
      <w:del w:id="296" w:author="Craig McKay" w:date="2010-06-03T06:51:00Z">
        <w:r w:rsidDel="00B53AE3">
          <w:rPr>
            <w:i/>
            <w:iCs/>
          </w:rPr>
          <w:delText>Capacity</w:delText>
        </w:r>
        <w:r w:rsidDel="00B53AE3">
          <w:rPr>
            <w:i/>
            <w:iCs/>
          </w:rPr>
          <w:tab/>
        </w:r>
        <w:r w:rsidDel="00B53AE3">
          <w:delText>Caph</w:delText>
        </w:r>
        <w:r w:rsidDel="00B53AE3">
          <w:tab/>
        </w:r>
        <w:r w:rsidDel="00B53AE3">
          <w:tab/>
        </w:r>
        <w:r w:rsidDel="00B53AE3">
          <w:tab/>
          <w:delText>314 ml.</w:delText>
        </w:r>
        <w:r w:rsidR="006F2FE3" w:rsidDel="00B53AE3">
          <w:tab/>
        </w:r>
        <w:r w:rsidR="006F2FE3" w:rsidDel="00B53AE3">
          <w:tab/>
          <w:delText>0.55 pts.</w:delText>
        </w:r>
      </w:del>
    </w:p>
    <w:p w:rsidR="00983363" w:rsidDel="00B53AE3" w:rsidRDefault="00983363">
      <w:pPr>
        <w:rPr>
          <w:del w:id="297" w:author="Craig McKay" w:date="2010-06-03T06:51:00Z"/>
          <w:lang w:val="fr-FR"/>
        </w:rPr>
      </w:pPr>
      <w:del w:id="298" w:author="Craig McKay" w:date="2010-06-03T06:51:00Z">
        <w:r w:rsidDel="00B53AE3">
          <w:tab/>
        </w:r>
        <w:r w:rsidDel="00B53AE3">
          <w:tab/>
        </w:r>
        <w:r w:rsidDel="00B53AE3">
          <w:rPr>
            <w:i/>
            <w:iCs/>
          </w:rPr>
          <w:delText>(Liquid)</w:delText>
        </w:r>
        <w:r w:rsidDel="00B53AE3">
          <w:tab/>
        </w:r>
        <w:r w:rsidDel="00B53AE3">
          <w:tab/>
          <w:delText>Log</w:delText>
        </w:r>
        <w:r w:rsidDel="00B53AE3">
          <w:tab/>
        </w:r>
        <w:r w:rsidDel="00B53AE3">
          <w:tab/>
        </w:r>
        <w:r w:rsidDel="00B53AE3">
          <w:tab/>
          <w:delText>408 ml</w:delText>
        </w:r>
        <w:r w:rsidDel="00B53AE3">
          <w:rPr>
            <w:lang w:val="fr-FR"/>
          </w:rPr>
          <w:delText>.</w:delText>
        </w:r>
        <w:r w:rsidR="006F2FE3" w:rsidDel="00B53AE3">
          <w:rPr>
            <w:lang w:val="fr-FR"/>
          </w:rPr>
          <w:tab/>
        </w:r>
        <w:r w:rsidR="006F2FE3" w:rsidDel="00B53AE3">
          <w:rPr>
            <w:lang w:val="fr-FR"/>
          </w:rPr>
          <w:tab/>
          <w:delText>0.72 pts.</w:delText>
        </w:r>
      </w:del>
    </w:p>
    <w:p w:rsidR="00983363" w:rsidDel="00B53AE3" w:rsidRDefault="00983363">
      <w:pPr>
        <w:rPr>
          <w:del w:id="299" w:author="Craig McKay" w:date="2010-06-03T06:51:00Z"/>
          <w:lang w:val="fr-FR"/>
        </w:rPr>
      </w:pPr>
      <w:del w:id="300" w:author="Craig McKay" w:date="2010-06-03T06:51:00Z">
        <w:r w:rsidDel="00B53AE3">
          <w:rPr>
            <w:lang w:val="fr-FR"/>
          </w:rPr>
          <w:tab/>
        </w:r>
        <w:r w:rsidDel="00B53AE3">
          <w:rPr>
            <w:lang w:val="fr-FR"/>
          </w:rPr>
          <w:tab/>
        </w:r>
        <w:r w:rsidDel="00B53AE3">
          <w:rPr>
            <w:lang w:val="fr-FR"/>
          </w:rPr>
          <w:tab/>
        </w:r>
        <w:r w:rsidDel="00B53AE3">
          <w:rPr>
            <w:lang w:val="fr-FR"/>
          </w:rPr>
          <w:tab/>
          <w:delText>Cab</w:delText>
        </w:r>
        <w:r w:rsidDel="00B53AE3">
          <w:rPr>
            <w:lang w:val="fr-FR"/>
          </w:rPr>
          <w:tab/>
        </w:r>
        <w:r w:rsidDel="00B53AE3">
          <w:rPr>
            <w:lang w:val="fr-FR"/>
          </w:rPr>
          <w:tab/>
        </w:r>
        <w:r w:rsidDel="00B53AE3">
          <w:rPr>
            <w:lang w:val="fr-FR"/>
          </w:rPr>
          <w:tab/>
          <w:delText>1630 ml.</w:delText>
        </w:r>
        <w:r w:rsidR="006F2FE3" w:rsidDel="00B53AE3">
          <w:rPr>
            <w:lang w:val="fr-FR"/>
          </w:rPr>
          <w:tab/>
          <w:delText>2.87 pts.</w:delText>
        </w:r>
      </w:del>
    </w:p>
    <w:p w:rsidR="00983363" w:rsidDel="00B53AE3" w:rsidRDefault="006F2FE3">
      <w:pPr>
        <w:rPr>
          <w:del w:id="301" w:author="Craig McKay" w:date="2010-06-03T06:51:00Z"/>
          <w:lang w:val="fr-FR"/>
        </w:rPr>
      </w:pPr>
      <w:del w:id="302" w:author="Craig McKay" w:date="2010-06-03T06:51:00Z">
        <w:r w:rsidDel="00B53AE3">
          <w:rPr>
            <w:lang w:val="fr-FR"/>
          </w:rPr>
          <w:tab/>
        </w:r>
        <w:r w:rsidDel="00B53AE3">
          <w:rPr>
            <w:lang w:val="fr-FR"/>
          </w:rPr>
          <w:tab/>
        </w:r>
        <w:r w:rsidDel="00B53AE3">
          <w:rPr>
            <w:lang w:val="fr-FR"/>
          </w:rPr>
          <w:tab/>
        </w:r>
        <w:r w:rsidDel="00B53AE3">
          <w:rPr>
            <w:lang w:val="fr-FR"/>
          </w:rPr>
          <w:tab/>
          <w:delText>Hin</w:delText>
        </w:r>
        <w:r w:rsidDel="00B53AE3">
          <w:rPr>
            <w:lang w:val="fr-FR"/>
          </w:rPr>
          <w:tab/>
        </w:r>
        <w:r w:rsidDel="00B53AE3">
          <w:rPr>
            <w:lang w:val="fr-FR"/>
          </w:rPr>
          <w:tab/>
        </w:r>
        <w:r w:rsidDel="00B53AE3">
          <w:rPr>
            <w:lang w:val="fr-FR"/>
          </w:rPr>
          <w:tab/>
          <w:delText>4 litres</w:delText>
        </w:r>
        <w:r w:rsidDel="00B53AE3">
          <w:rPr>
            <w:lang w:val="fr-FR"/>
          </w:rPr>
          <w:tab/>
        </w:r>
        <w:r w:rsidDel="00B53AE3">
          <w:rPr>
            <w:lang w:val="fr-FR"/>
          </w:rPr>
          <w:tab/>
          <w:delText>7 pts.</w:delText>
        </w:r>
      </w:del>
    </w:p>
    <w:p w:rsidR="00983363" w:rsidDel="00B53AE3" w:rsidRDefault="00983363">
      <w:pPr>
        <w:rPr>
          <w:del w:id="303" w:author="Craig McKay" w:date="2010-06-03T06:51:00Z"/>
        </w:rPr>
      </w:pPr>
      <w:del w:id="304" w:author="Craig McKay" w:date="2010-06-03T06:51:00Z">
        <w:r w:rsidDel="00B53AE3">
          <w:rPr>
            <w:lang w:val="fr-FR"/>
          </w:rPr>
          <w:tab/>
        </w:r>
        <w:r w:rsidDel="00B53AE3">
          <w:rPr>
            <w:lang w:val="fr-FR"/>
          </w:rPr>
          <w:tab/>
        </w:r>
        <w:r w:rsidDel="00B53AE3">
          <w:rPr>
            <w:lang w:val="fr-FR"/>
          </w:rPr>
          <w:tab/>
        </w:r>
        <w:r w:rsidDel="00B53AE3">
          <w:rPr>
            <w:lang w:val="fr-FR"/>
          </w:rPr>
          <w:tab/>
        </w:r>
        <w:r w:rsidDel="00B53AE3">
          <w:delText>Ephah or bath</w:delText>
        </w:r>
        <w:r w:rsidR="006F2FE3" w:rsidDel="00B53AE3">
          <w:delText xml:space="preserve">              24</w:delText>
        </w:r>
        <w:r w:rsidDel="00B53AE3">
          <w:delText xml:space="preserve"> litres</w:delText>
        </w:r>
        <w:r w:rsidR="006F2FE3" w:rsidDel="00B53AE3">
          <w:tab/>
        </w:r>
        <w:r w:rsidR="006F2FE3" w:rsidDel="00B53AE3">
          <w:tab/>
          <w:delText>5.25 gals.</w:delText>
        </w:r>
      </w:del>
    </w:p>
    <w:p w:rsidR="00983363" w:rsidDel="00B53AE3" w:rsidRDefault="00983363">
      <w:pPr>
        <w:rPr>
          <w:del w:id="305" w:author="Craig McKay" w:date="2010-06-03T06:51:00Z"/>
        </w:rPr>
      </w:pPr>
      <w:del w:id="306" w:author="Craig McKay" w:date="2010-06-03T06:51:00Z">
        <w:r w:rsidDel="00B53AE3">
          <w:tab/>
        </w:r>
        <w:r w:rsidDel="00B53AE3">
          <w:tab/>
        </w:r>
        <w:r w:rsidDel="00B53AE3">
          <w:tab/>
        </w:r>
        <w:r w:rsidDel="00B53AE3">
          <w:tab/>
          <w:delText>Homer</w:delText>
        </w:r>
        <w:r w:rsidR="006F2FE3" w:rsidDel="00B53AE3">
          <w:delText xml:space="preserve"> (cor)</w:delText>
        </w:r>
        <w:r w:rsidR="008F0706" w:rsidDel="00B53AE3">
          <w:delText xml:space="preserve">               240 </w:delText>
        </w:r>
        <w:r w:rsidDel="00B53AE3">
          <w:delText>litres</w:delText>
        </w:r>
        <w:r w:rsidR="008F0706" w:rsidDel="00B53AE3">
          <w:tab/>
        </w:r>
        <w:r w:rsidR="008F0706" w:rsidDel="00B53AE3">
          <w:tab/>
          <w:delText>52.5 gals.</w:delText>
        </w:r>
      </w:del>
    </w:p>
    <w:p w:rsidR="00983363" w:rsidDel="00B53AE3" w:rsidRDefault="00983363">
      <w:pPr>
        <w:rPr>
          <w:del w:id="307" w:author="Craig McKay" w:date="2010-06-03T06:51:00Z"/>
        </w:rPr>
      </w:pPr>
    </w:p>
    <w:p w:rsidR="00983363" w:rsidDel="00B53AE3" w:rsidRDefault="00983363">
      <w:pPr>
        <w:rPr>
          <w:del w:id="308" w:author="Craig McKay" w:date="2010-06-03T06:51:00Z"/>
        </w:rPr>
      </w:pPr>
      <w:del w:id="309" w:author="Craig McKay" w:date="2010-06-03T06:51:00Z">
        <w:r w:rsidDel="00B53AE3">
          <w:tab/>
        </w:r>
        <w:r w:rsidDel="00B53AE3">
          <w:tab/>
        </w:r>
        <w:r w:rsidDel="00B53AE3">
          <w:rPr>
            <w:i/>
            <w:iCs/>
          </w:rPr>
          <w:delText>(Dry)</w:delText>
        </w:r>
        <w:r w:rsidDel="00B53AE3">
          <w:tab/>
        </w:r>
        <w:r w:rsidDel="00B53AE3">
          <w:tab/>
          <w:delText>Omer</w:delText>
        </w:r>
        <w:r w:rsidDel="00B53AE3">
          <w:tab/>
        </w:r>
        <w:r w:rsidDel="00B53AE3">
          <w:tab/>
        </w:r>
        <w:r w:rsidDel="00B53AE3">
          <w:tab/>
        </w:r>
        <w:r w:rsidR="008F0706" w:rsidDel="00B53AE3">
          <w:delText>2400</w:delText>
        </w:r>
        <w:r w:rsidDel="00B53AE3">
          <w:delText xml:space="preserve"> ml.</w:delText>
        </w:r>
        <w:r w:rsidR="008F0706" w:rsidDel="00B53AE3">
          <w:tab/>
          <w:delText>4.2 pts.</w:delText>
        </w:r>
      </w:del>
    </w:p>
    <w:p w:rsidR="00983363" w:rsidDel="00B53AE3" w:rsidRDefault="00983363">
      <w:pPr>
        <w:rPr>
          <w:del w:id="310" w:author="Craig McKay" w:date="2010-06-03T06:51:00Z"/>
        </w:rPr>
      </w:pPr>
      <w:del w:id="311" w:author="Craig McKay" w:date="2010-06-03T06:51:00Z">
        <w:r w:rsidDel="00B53AE3">
          <w:tab/>
        </w:r>
        <w:r w:rsidDel="00B53AE3">
          <w:tab/>
        </w:r>
        <w:r w:rsidDel="00B53AE3">
          <w:tab/>
        </w:r>
        <w:r w:rsidDel="00B53AE3">
          <w:tab/>
          <w:delText>Seah</w:delText>
        </w:r>
        <w:r w:rsidDel="00B53AE3">
          <w:tab/>
        </w:r>
        <w:r w:rsidDel="00B53AE3">
          <w:tab/>
        </w:r>
        <w:r w:rsidDel="00B53AE3">
          <w:tab/>
        </w:r>
        <w:r w:rsidR="008F0706" w:rsidDel="00B53AE3">
          <w:delText>8</w:delText>
        </w:r>
        <w:r w:rsidDel="00B53AE3">
          <w:delText xml:space="preserve"> litres</w:delText>
        </w:r>
        <w:r w:rsidR="008F0706" w:rsidDel="00B53AE3">
          <w:tab/>
        </w:r>
        <w:r w:rsidR="008F0706" w:rsidDel="00B53AE3">
          <w:tab/>
          <w:delText>14 pts.</w:delText>
        </w:r>
      </w:del>
    </w:p>
    <w:p w:rsidR="00983363" w:rsidDel="00B53AE3" w:rsidRDefault="00983363">
      <w:pPr>
        <w:rPr>
          <w:del w:id="312" w:author="Craig McKay" w:date="2010-06-03T06:51:00Z"/>
        </w:rPr>
      </w:pPr>
      <w:del w:id="313" w:author="Craig McKay" w:date="2010-06-03T06:51:00Z">
        <w:r w:rsidDel="00B53AE3">
          <w:tab/>
        </w:r>
        <w:r w:rsidDel="00B53AE3">
          <w:tab/>
        </w:r>
        <w:r w:rsidDel="00B53AE3">
          <w:tab/>
        </w:r>
        <w:r w:rsidDel="00B53AE3">
          <w:tab/>
          <w:delText>Choenix</w:delText>
        </w:r>
        <w:r w:rsidDel="00B53AE3">
          <w:tab/>
        </w:r>
        <w:r w:rsidDel="00B53AE3">
          <w:tab/>
          <w:delText>1200ml.</w:delText>
        </w:r>
        <w:r w:rsidR="008F0706" w:rsidDel="00B53AE3">
          <w:tab/>
        </w:r>
        <w:r w:rsidR="008F0706" w:rsidDel="00B53AE3">
          <w:tab/>
          <w:delText>2.1 pts.</w:delText>
        </w:r>
      </w:del>
    </w:p>
    <w:p w:rsidR="00983363" w:rsidDel="00B53AE3" w:rsidRDefault="00983363">
      <w:pPr>
        <w:rPr>
          <w:del w:id="314" w:author="Craig McKay" w:date="2010-06-03T06:51:00Z"/>
        </w:rPr>
      </w:pPr>
    </w:p>
    <w:p w:rsidR="00983363" w:rsidDel="00B53AE3" w:rsidRDefault="00983363">
      <w:pPr>
        <w:ind w:left="720" w:firstLine="720"/>
        <w:rPr>
          <w:del w:id="315" w:author="Craig McKay" w:date="2010-06-03T06:51:00Z"/>
        </w:rPr>
      </w:pPr>
      <w:del w:id="316" w:author="Craig McKay" w:date="2010-06-03T06:51:00Z">
        <w:r w:rsidDel="00B53AE3">
          <w:rPr>
            <w:i/>
            <w:iCs/>
          </w:rPr>
          <w:delText>Length</w:delText>
        </w:r>
        <w:r w:rsidDel="00B53AE3">
          <w:rPr>
            <w:i/>
            <w:iCs/>
          </w:rPr>
          <w:tab/>
        </w:r>
        <w:r w:rsidDel="00B53AE3">
          <w:tab/>
          <w:delText>Finger or digit</w:delText>
        </w:r>
        <w:r w:rsidDel="00B53AE3">
          <w:tab/>
        </w:r>
        <w:r w:rsidDel="00B53AE3">
          <w:tab/>
          <w:delText>19.3 mm.</w:delText>
        </w:r>
        <w:r w:rsidR="008F0706" w:rsidDel="00B53AE3">
          <w:tab/>
          <w:delText>¾ in.</w:delText>
        </w:r>
      </w:del>
    </w:p>
    <w:p w:rsidR="00983363" w:rsidDel="00B53AE3" w:rsidRDefault="00983363">
      <w:pPr>
        <w:ind w:left="720" w:firstLine="720"/>
        <w:rPr>
          <w:del w:id="317" w:author="Craig McKay" w:date="2010-06-03T06:51:00Z"/>
        </w:rPr>
      </w:pPr>
      <w:del w:id="318" w:author="Craig McKay" w:date="2010-06-03T06:51:00Z">
        <w:r w:rsidDel="00B53AE3">
          <w:rPr>
            <w:i/>
            <w:iCs/>
          </w:rPr>
          <w:tab/>
        </w:r>
        <w:r w:rsidDel="00B53AE3">
          <w:rPr>
            <w:i/>
            <w:iCs/>
          </w:rPr>
          <w:tab/>
        </w:r>
        <w:r w:rsidDel="00B53AE3">
          <w:delText>Palm/handbreadth</w:delText>
        </w:r>
        <w:r w:rsidDel="00B53AE3">
          <w:tab/>
          <w:delText>77 mm.</w:delText>
        </w:r>
        <w:r w:rsidR="008F0706" w:rsidDel="00B53AE3">
          <w:tab/>
        </w:r>
        <w:r w:rsidR="008F0706" w:rsidDel="00B53AE3">
          <w:tab/>
          <w:delText>3 ins.</w:delText>
        </w:r>
      </w:del>
    </w:p>
    <w:p w:rsidR="00983363" w:rsidDel="00B53AE3" w:rsidRDefault="00983363">
      <w:pPr>
        <w:ind w:left="720" w:firstLine="720"/>
        <w:rPr>
          <w:del w:id="319" w:author="Craig McKay" w:date="2010-06-03T06:51:00Z"/>
        </w:rPr>
      </w:pPr>
      <w:del w:id="320" w:author="Craig McKay" w:date="2010-06-03T06:51:00Z">
        <w:r w:rsidDel="00B53AE3">
          <w:tab/>
        </w:r>
        <w:r w:rsidDel="00B53AE3">
          <w:tab/>
          <w:delText>Span</w:delText>
        </w:r>
        <w:r w:rsidDel="00B53AE3">
          <w:tab/>
        </w:r>
        <w:r w:rsidDel="00B53AE3">
          <w:tab/>
        </w:r>
        <w:r w:rsidDel="00B53AE3">
          <w:tab/>
          <w:delText>231 mm.</w:delText>
        </w:r>
        <w:r w:rsidR="008F0706" w:rsidDel="00B53AE3">
          <w:tab/>
          <w:delText>9 ins.</w:delText>
        </w:r>
      </w:del>
    </w:p>
    <w:p w:rsidR="00983363" w:rsidDel="00B53AE3" w:rsidRDefault="00983363">
      <w:pPr>
        <w:ind w:left="720" w:firstLine="720"/>
        <w:rPr>
          <w:del w:id="321" w:author="Craig McKay" w:date="2010-06-03T06:51:00Z"/>
        </w:rPr>
      </w:pPr>
      <w:del w:id="322" w:author="Craig McKay" w:date="2010-06-03T06:51:00Z">
        <w:r w:rsidDel="00B53AE3">
          <w:tab/>
        </w:r>
        <w:r w:rsidDel="00B53AE3">
          <w:tab/>
          <w:delText>Cubit</w:delText>
        </w:r>
        <w:r w:rsidDel="00B53AE3">
          <w:tab/>
        </w:r>
        <w:r w:rsidDel="00B53AE3">
          <w:tab/>
        </w:r>
        <w:r w:rsidDel="00B53AE3">
          <w:tab/>
          <w:delText>46.2 cm.</w:delText>
        </w:r>
        <w:r w:rsidR="008F0706" w:rsidDel="00B53AE3">
          <w:delText xml:space="preserve">          18 ins.</w:delText>
        </w:r>
      </w:del>
    </w:p>
    <w:p w:rsidR="00983363" w:rsidDel="00B53AE3" w:rsidRDefault="00983363">
      <w:pPr>
        <w:ind w:left="720" w:firstLine="720"/>
        <w:rPr>
          <w:del w:id="323" w:author="Craig McKay" w:date="2010-06-03T06:51:00Z"/>
        </w:rPr>
      </w:pPr>
      <w:del w:id="324" w:author="Craig McKay" w:date="2010-06-03T06:51:00Z">
        <w:r w:rsidDel="00B53AE3">
          <w:tab/>
        </w:r>
        <w:r w:rsidDel="00B53AE3">
          <w:tab/>
          <w:delText>Reed</w:delText>
        </w:r>
        <w:r w:rsidDel="00B53AE3">
          <w:tab/>
        </w:r>
        <w:r w:rsidDel="00B53AE3">
          <w:tab/>
        </w:r>
        <w:r w:rsidDel="00B53AE3">
          <w:tab/>
          <w:delText>277 cm.</w:delText>
        </w:r>
        <w:r w:rsidR="008F0706" w:rsidDel="00B53AE3">
          <w:tab/>
        </w:r>
        <w:r w:rsidR="008F0706" w:rsidDel="00B53AE3">
          <w:tab/>
          <w:delText>9 ft.</w:delText>
        </w:r>
      </w:del>
    </w:p>
    <w:p w:rsidR="00983363" w:rsidDel="00B53AE3" w:rsidRDefault="00983363">
      <w:pPr>
        <w:ind w:left="720" w:firstLine="720"/>
        <w:rPr>
          <w:del w:id="325" w:author="Craig McKay" w:date="2010-06-03T06:51:00Z"/>
        </w:rPr>
      </w:pPr>
      <w:del w:id="326" w:author="Craig McKay" w:date="2010-06-03T06:51:00Z">
        <w:r w:rsidDel="00B53AE3">
          <w:tab/>
        </w:r>
        <w:r w:rsidDel="00B53AE3">
          <w:tab/>
          <w:delText>Sabbath day’s journey   1 Km.</w:delText>
        </w:r>
        <w:r w:rsidR="008F0706" w:rsidDel="00B53AE3">
          <w:tab/>
          <w:delText xml:space="preserve">       1000 yds.</w:delText>
        </w:r>
      </w:del>
    </w:p>
    <w:p w:rsidR="00983363" w:rsidDel="00B53AE3" w:rsidRDefault="00983363">
      <w:pPr>
        <w:ind w:left="720" w:firstLine="720"/>
        <w:rPr>
          <w:del w:id="327" w:author="Craig McKay" w:date="2010-06-03T06:51:00Z"/>
        </w:rPr>
      </w:pPr>
      <w:del w:id="328" w:author="Craig McKay" w:date="2010-06-03T06:51:00Z">
        <w:r w:rsidDel="00B53AE3">
          <w:tab/>
        </w:r>
        <w:r w:rsidDel="00B53AE3">
          <w:tab/>
          <w:delText>Day’s journey</w:delText>
        </w:r>
        <w:r w:rsidR="008F0706" w:rsidDel="00B53AE3">
          <w:delText xml:space="preserve">             ~</w:delText>
        </w:r>
        <w:r w:rsidDel="00B53AE3">
          <w:delText>50 Km.</w:delText>
        </w:r>
        <w:r w:rsidR="008F0706" w:rsidDel="00B53AE3">
          <w:tab/>
          <w:delText xml:space="preserve">      30-31 miles</w:delText>
        </w:r>
      </w:del>
    </w:p>
    <w:p w:rsidR="008F0706" w:rsidDel="00B53AE3" w:rsidRDefault="008F0706">
      <w:pPr>
        <w:ind w:left="720" w:firstLine="720"/>
        <w:rPr>
          <w:del w:id="329" w:author="Craig McKay" w:date="2010-06-03T06:51:00Z"/>
        </w:rPr>
      </w:pPr>
      <w:del w:id="330" w:author="Craig McKay" w:date="2010-06-03T06:51:00Z">
        <w:r w:rsidDel="00B53AE3">
          <w:tab/>
        </w:r>
        <w:r w:rsidDel="00B53AE3">
          <w:tab/>
          <w:delText xml:space="preserve">3 day’s journey </w:delText>
        </w:r>
        <w:r w:rsidDel="00B53AE3">
          <w:tab/>
          <w:delText xml:space="preserve">       ~150 Km.</w:delText>
        </w:r>
        <w:r w:rsidR="00E131FB" w:rsidDel="00B53AE3">
          <w:delText xml:space="preserve">        95-100 miles</w:delText>
        </w:r>
      </w:del>
    </w:p>
    <w:p w:rsidR="00E131FB" w:rsidRDefault="00E131FB">
      <w:pPr>
        <w:ind w:left="720" w:firstLine="720"/>
      </w:pPr>
    </w:p>
    <w:p w:rsidR="00983363" w:rsidRDefault="00983363">
      <w:pPr>
        <w:ind w:left="2880" w:hanging="2880"/>
      </w:pPr>
      <w:r>
        <w:rPr>
          <w:b/>
          <w:bCs w:val="0"/>
        </w:rPr>
        <w:t>Winnowing fan</w:t>
      </w:r>
      <w:r>
        <w:rPr>
          <w:b/>
          <w:bCs w:val="0"/>
        </w:rPr>
        <w:tab/>
      </w:r>
      <w:r>
        <w:t>Tool for separating chaff or husks from grain. Used symbolically for the judgments of God, and also for the discriminating power of the testimony of the Lord Jesus.</w:t>
      </w:r>
    </w:p>
    <w:p w:rsidR="00983363" w:rsidRDefault="00983363">
      <w:pPr>
        <w:ind w:left="2880" w:hanging="2880"/>
      </w:pPr>
      <w:r>
        <w:rPr>
          <w:b/>
          <w:bCs w:val="0"/>
        </w:rPr>
        <w:t xml:space="preserve">Wood                </w:t>
      </w:r>
      <w:r>
        <w:rPr>
          <w:i/>
          <w:iCs/>
        </w:rPr>
        <w:t>Almond</w:t>
      </w:r>
      <w:r>
        <w:rPr>
          <w:i/>
          <w:iCs/>
        </w:rPr>
        <w:tab/>
      </w:r>
      <w:r>
        <w:t xml:space="preserve">As it is usually the first tree to blossom after winter, and a cut                                     </w:t>
      </w:r>
    </w:p>
    <w:p w:rsidR="00983363" w:rsidRDefault="00983363">
      <w:pPr>
        <w:tabs>
          <w:tab w:val="left" w:pos="2880"/>
        </w:tabs>
        <w:ind w:left="2880"/>
      </w:pPr>
      <w:r>
        <w:t>twig has remarkable ability to remain live and take root and grow if put into the ground, it is therefore an apt type of Christ in resurrection.</w:t>
      </w:r>
    </w:p>
    <w:p w:rsidR="00983363" w:rsidRDefault="00983363">
      <w:pPr>
        <w:ind w:left="720" w:firstLine="720"/>
      </w:pPr>
      <w:r>
        <w:rPr>
          <w:i/>
          <w:iCs/>
        </w:rPr>
        <w:t>Cedar</w:t>
      </w:r>
      <w:r>
        <w:t xml:space="preserve"> </w:t>
      </w:r>
      <w:r>
        <w:tab/>
      </w:r>
      <w:r>
        <w:tab/>
        <w:t>Symbolises what Christ is in relation to divine purpose: it is</w:t>
      </w:r>
    </w:p>
    <w:p w:rsidR="00983363" w:rsidRDefault="00983363">
      <w:pPr>
        <w:tabs>
          <w:tab w:val="left" w:pos="2880"/>
        </w:tabs>
      </w:pPr>
      <w:r>
        <w:tab/>
        <w:t>used as a symbol of strength and stability.</w:t>
      </w:r>
    </w:p>
    <w:p w:rsidR="00983363" w:rsidRDefault="00983363">
      <w:pPr>
        <w:ind w:left="2880" w:hanging="1440"/>
      </w:pPr>
      <w:r>
        <w:rPr>
          <w:i/>
          <w:iCs/>
        </w:rPr>
        <w:t>Gopher</w:t>
      </w:r>
      <w:r>
        <w:t xml:space="preserve"> </w:t>
      </w:r>
      <w:r>
        <w:tab/>
        <w:t xml:space="preserve">wood was used by Noah to build the ark: it symbolises that kind of humanity in Christ having its counterpart in us which would preserve what is of God and save it from death. </w:t>
      </w:r>
    </w:p>
    <w:p w:rsidR="00983363" w:rsidRDefault="00983363">
      <w:pPr>
        <w:ind w:left="2880" w:hanging="1440"/>
      </w:pPr>
      <w:r>
        <w:rPr>
          <w:i/>
          <w:iCs/>
        </w:rPr>
        <w:t>Myrtle</w:t>
      </w:r>
      <w:r>
        <w:rPr>
          <w:i/>
          <w:iCs/>
        </w:rPr>
        <w:tab/>
      </w:r>
      <w:r>
        <w:t>Because of its use to make the booths at the feast thus named, typifies peace and blessing.</w:t>
      </w:r>
    </w:p>
    <w:p w:rsidR="00983363" w:rsidRDefault="00983363">
      <w:pPr>
        <w:ind w:left="2880" w:hanging="1440"/>
      </w:pPr>
      <w:r>
        <w:rPr>
          <w:i/>
          <w:iCs/>
        </w:rPr>
        <w:t>Olive</w:t>
      </w:r>
      <w:r>
        <w:t xml:space="preserve"> </w:t>
      </w:r>
      <w:r>
        <w:tab/>
        <w:t>This wood was especially suited to carving: it was used to make the folding doors into the temple.</w:t>
      </w:r>
    </w:p>
    <w:p w:rsidR="00983363" w:rsidRDefault="00983363">
      <w:pPr>
        <w:ind w:left="2880" w:hanging="1440"/>
      </w:pPr>
      <w:r>
        <w:rPr>
          <w:i/>
          <w:iCs/>
        </w:rPr>
        <w:t>Palm</w:t>
      </w:r>
      <w:r>
        <w:rPr>
          <w:i/>
          <w:iCs/>
        </w:rPr>
        <w:tab/>
      </w:r>
      <w:r>
        <w:t>This tree is an emblem of fertility as many have been known to yield 50 Kg of dates yearly for 70 years. Palm-branches are a token of rest and peace after sorrow.</w:t>
      </w:r>
    </w:p>
    <w:p w:rsidR="00983363" w:rsidRDefault="00983363">
      <w:pPr>
        <w:ind w:left="720" w:firstLine="720"/>
      </w:pPr>
      <w:r>
        <w:rPr>
          <w:i/>
          <w:iCs/>
        </w:rPr>
        <w:t xml:space="preserve">Shittim(acacia)  </w:t>
      </w:r>
      <w:r>
        <w:t xml:space="preserve">Much used in the tabernacle system. Because of its durability </w:t>
      </w:r>
      <w:r>
        <w:tab/>
      </w:r>
      <w:r>
        <w:tab/>
      </w:r>
      <w:r>
        <w:tab/>
        <w:t>it symbolises the humanity of Christ as seen in meeting</w:t>
      </w:r>
      <w:r>
        <w:tab/>
        <w:t xml:space="preserve"> </w:t>
      </w:r>
      <w:r>
        <w:lastRenderedPageBreak/>
        <w:tab/>
      </w:r>
      <w:r>
        <w:tab/>
      </w:r>
      <w:r>
        <w:tab/>
        <w:t xml:space="preserve">things down here, or ability in the Christian to overcome in  </w:t>
      </w:r>
      <w:r>
        <w:tab/>
      </w:r>
      <w:r>
        <w:tab/>
      </w:r>
      <w:r>
        <w:tab/>
        <w:t>difficult circumstances</w:t>
      </w:r>
    </w:p>
    <w:p w:rsidR="00983363" w:rsidRDefault="00983363">
      <w:pPr>
        <w:ind w:left="2880" w:hanging="2880"/>
      </w:pPr>
      <w:r>
        <w:rPr>
          <w:i/>
          <w:iCs/>
        </w:rPr>
        <w:t xml:space="preserve">                          Unspecified</w:t>
      </w:r>
      <w:r>
        <w:rPr>
          <w:i/>
          <w:iCs/>
        </w:rPr>
        <w:tab/>
      </w:r>
      <w:r>
        <w:t>wood used by Abraham on which to offer up Isaac speaks of the humanity of Christ in taking on the condition to which judgment could apply.</w:t>
      </w:r>
    </w:p>
    <w:p w:rsidR="00983363" w:rsidRDefault="00983363">
      <w:pPr>
        <w:ind w:left="2880" w:hanging="2880"/>
      </w:pPr>
      <w:r>
        <w:rPr>
          <w:i/>
          <w:iCs/>
        </w:rPr>
        <w:t xml:space="preserve">                          Terebinth</w:t>
      </w:r>
      <w:r>
        <w:rPr>
          <w:i/>
          <w:iCs/>
        </w:rPr>
        <w:tab/>
      </w:r>
      <w:r>
        <w:t>A resinous tree from which turpentine is obtained.</w:t>
      </w:r>
      <w:r>
        <w:rPr>
          <w:i/>
          <w:iCs/>
        </w:rPr>
        <w:tab/>
      </w:r>
    </w:p>
    <w:p w:rsidR="00983363" w:rsidRDefault="00983363">
      <w:pPr>
        <w:ind w:left="2880" w:hanging="2880"/>
      </w:pPr>
      <w:r>
        <w:rPr>
          <w:i/>
          <w:iCs/>
        </w:rPr>
        <w:t xml:space="preserve">                          Thyine</w:t>
      </w:r>
      <w:r>
        <w:rPr>
          <w:i/>
          <w:iCs/>
        </w:rPr>
        <w:tab/>
      </w:r>
      <w:r>
        <w:t>Mentioned in Rev. 18:12, probably a wood used for decoration, perhaps what is now called the African conifer.</w:t>
      </w:r>
    </w:p>
    <w:p w:rsidR="00983363" w:rsidRDefault="00983363">
      <w:pPr>
        <w:ind w:left="2880" w:hanging="2880"/>
      </w:pPr>
      <w:r>
        <w:rPr>
          <w:i/>
          <w:iCs/>
        </w:rPr>
        <w:t xml:space="preserve">                          Willow</w:t>
      </w:r>
      <w:r>
        <w:rPr>
          <w:i/>
          <w:iCs/>
        </w:rPr>
        <w:tab/>
      </w:r>
      <w:r>
        <w:t>Originally a symbol of joy, being used at the Feast of Tabernacles: after the captivity as a symbol of sorrow, being spoken of prophetically in Psalm 137:2.</w:t>
      </w:r>
    </w:p>
    <w:p w:rsidR="00983363" w:rsidRDefault="00983363">
      <w:pPr>
        <w:ind w:left="2880" w:hanging="2880"/>
      </w:pPr>
      <w:r>
        <w:rPr>
          <w:b/>
          <w:bCs w:val="0"/>
        </w:rPr>
        <w:t>Yoke</w:t>
      </w:r>
      <w:r>
        <w:rPr>
          <w:b/>
          <w:bCs w:val="0"/>
        </w:rPr>
        <w:tab/>
      </w:r>
      <w:r>
        <w:t>A beam used to fasten together two animals to pull a wagon or implement; or a shoulder piece to allow carrying loads on either side. A symbol of servitude or slavery, but also a means of spreading the burden.</w:t>
      </w:r>
    </w:p>
    <w:p w:rsidR="00983363" w:rsidRDefault="00983363">
      <w:pPr>
        <w:ind w:left="2880" w:hanging="2880"/>
        <w:rPr>
          <w:b/>
          <w:bCs w:val="0"/>
        </w:rPr>
      </w:pPr>
      <w:smartTag w:uri="urn:schemas-microsoft-com:office:smarttags" w:element="City">
        <w:r>
          <w:rPr>
            <w:b/>
            <w:bCs w:val="0"/>
          </w:rPr>
          <w:t>Zion</w:t>
        </w:r>
      </w:smartTag>
      <w:r>
        <w:rPr>
          <w:b/>
          <w:bCs w:val="0"/>
        </w:rPr>
        <w:tab/>
      </w:r>
      <w:r>
        <w:t xml:space="preserve">A part of </w:t>
      </w:r>
      <w:smartTag w:uri="urn:schemas-microsoft-com:office:smarttags" w:element="City">
        <w:r>
          <w:t>Jerusalem</w:t>
        </w:r>
      </w:smartTag>
      <w:r>
        <w:t xml:space="preserve">, often called the ‘city of </w:t>
      </w:r>
      <w:smartTag w:uri="urn:schemas-microsoft-com:office:smarttags" w:element="place">
        <w:smartTag w:uri="urn:schemas-microsoft-com:office:smarttags" w:element="City">
          <w:r>
            <w:t>David</w:t>
          </w:r>
        </w:smartTag>
      </w:smartTag>
      <w:r>
        <w:t xml:space="preserve">’ – it was where he lived. The term constantly has a metaphorical sense in scripture. In the prophets, </w:t>
      </w:r>
      <w:smartTag w:uri="urn:schemas-microsoft-com:office:smarttags" w:element="place">
        <w:smartTag w:uri="urn:schemas-microsoft-com:office:smarttags" w:element="City">
          <w:r>
            <w:t>Zion</w:t>
          </w:r>
        </w:smartTag>
      </w:smartTag>
      <w:r>
        <w:t xml:space="preserve"> is referred to as the seat of Messiah’s royal power on earth. Because the ark was brought to </w:t>
      </w:r>
      <w:smartTag w:uri="urn:schemas-microsoft-com:office:smarttags" w:element="place">
        <w:smartTag w:uri="urn:schemas-microsoft-com:office:smarttags" w:element="City">
          <w:r>
            <w:t>Zion</w:t>
          </w:r>
        </w:smartTag>
      </w:smartTag>
      <w:r>
        <w:t>, it may have been regarded as the centre of blessing, or as a source from which blessing proceeded.</w:t>
      </w:r>
      <w:r>
        <w:rPr>
          <w:b/>
          <w:bCs w:val="0"/>
        </w:rPr>
        <w:t xml:space="preserve"> </w:t>
      </w:r>
      <w:r>
        <w:t xml:space="preserve"> </w:t>
      </w:r>
    </w:p>
    <w:p w:rsidR="00983363" w:rsidRDefault="00983363">
      <w:pPr>
        <w:ind w:left="2880" w:hanging="2880"/>
      </w:pPr>
      <w:r>
        <w:t xml:space="preserve"> </w:t>
      </w:r>
      <w:r>
        <w:tab/>
      </w:r>
      <w:r>
        <w:tab/>
      </w:r>
    </w:p>
    <w:p w:rsidR="00983363" w:rsidRDefault="00983363">
      <w:pPr>
        <w:ind w:left="2880" w:hanging="2880"/>
      </w:pPr>
    </w:p>
    <w:p w:rsidR="00983363" w:rsidRDefault="00983363">
      <w:pPr>
        <w:ind w:left="2880" w:hanging="2880"/>
      </w:pPr>
    </w:p>
    <w:p w:rsidR="00983363" w:rsidRDefault="00983363">
      <w:pPr>
        <w:ind w:left="2880" w:hanging="2880"/>
      </w:pPr>
    </w:p>
    <w:p w:rsidR="00983363" w:rsidRDefault="00983363">
      <w:pPr>
        <w:ind w:left="2880" w:hanging="2880"/>
      </w:pPr>
      <w:r>
        <w:rPr>
          <w:b/>
          <w:bCs w:val="0"/>
        </w:rPr>
        <w:tab/>
      </w:r>
    </w:p>
    <w:p w:rsidR="00983363" w:rsidRDefault="00983363">
      <w:pPr>
        <w:ind w:left="1440" w:hanging="1440"/>
      </w:pPr>
    </w:p>
    <w:p w:rsidR="00983363" w:rsidRDefault="00983363">
      <w:pPr>
        <w:ind w:left="1440" w:hanging="1440"/>
      </w:pPr>
    </w:p>
    <w:p w:rsidR="00983363" w:rsidRDefault="00983363">
      <w:pPr>
        <w:ind w:left="1440" w:hanging="1440"/>
      </w:pPr>
    </w:p>
    <w:p w:rsidR="00983363" w:rsidRDefault="00983363">
      <w:pPr>
        <w:ind w:left="1440" w:hanging="1440"/>
      </w:pPr>
    </w:p>
    <w:p w:rsidR="00983363" w:rsidRDefault="00983363">
      <w:pPr>
        <w:ind w:left="1440" w:hanging="1440"/>
      </w:pPr>
      <w:r>
        <w:rPr>
          <w:b/>
          <w:bCs w:val="0"/>
        </w:rPr>
        <w:tab/>
      </w:r>
    </w:p>
    <w:sectPr w:rsidR="00983363">
      <w:pgSz w:w="11906" w:h="16838"/>
      <w:pgMar w:top="1079" w:right="1800" w:bottom="1258"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1F8"/>
    <w:rsid w:val="0003677A"/>
    <w:rsid w:val="001C4740"/>
    <w:rsid w:val="001D0306"/>
    <w:rsid w:val="00223F5D"/>
    <w:rsid w:val="002A3E56"/>
    <w:rsid w:val="002D511E"/>
    <w:rsid w:val="002E7AE5"/>
    <w:rsid w:val="003C33CE"/>
    <w:rsid w:val="00421C0B"/>
    <w:rsid w:val="00437786"/>
    <w:rsid w:val="004459AB"/>
    <w:rsid w:val="00547032"/>
    <w:rsid w:val="00626229"/>
    <w:rsid w:val="00645419"/>
    <w:rsid w:val="006F2FE3"/>
    <w:rsid w:val="00747997"/>
    <w:rsid w:val="00764D4D"/>
    <w:rsid w:val="007B7DEC"/>
    <w:rsid w:val="00807E34"/>
    <w:rsid w:val="00865CE2"/>
    <w:rsid w:val="008F0706"/>
    <w:rsid w:val="009332FA"/>
    <w:rsid w:val="0095425E"/>
    <w:rsid w:val="00983363"/>
    <w:rsid w:val="009A32CC"/>
    <w:rsid w:val="009B6A50"/>
    <w:rsid w:val="009C3BF7"/>
    <w:rsid w:val="009C6DD6"/>
    <w:rsid w:val="00A51137"/>
    <w:rsid w:val="00A92D10"/>
    <w:rsid w:val="00A96CF1"/>
    <w:rsid w:val="00AC5ED3"/>
    <w:rsid w:val="00B33640"/>
    <w:rsid w:val="00B53AE3"/>
    <w:rsid w:val="00BC49B7"/>
    <w:rsid w:val="00BC52D9"/>
    <w:rsid w:val="00BE0114"/>
    <w:rsid w:val="00C04057"/>
    <w:rsid w:val="00C9210B"/>
    <w:rsid w:val="00CD6337"/>
    <w:rsid w:val="00CF3BB5"/>
    <w:rsid w:val="00D3798B"/>
    <w:rsid w:val="00D75347"/>
    <w:rsid w:val="00DB6565"/>
    <w:rsid w:val="00E131FB"/>
    <w:rsid w:val="00E1591B"/>
    <w:rsid w:val="00E20C15"/>
    <w:rsid w:val="00E62424"/>
    <w:rsid w:val="00FA01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time"/>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cs="Arial"/>
      <w:bCs/>
      <w:szCs w:val="24"/>
      <w:lang w:eastAsia="en-US"/>
    </w:rPr>
  </w:style>
  <w:style w:type="paragraph" w:styleId="Heading1">
    <w:name w:val="heading 1"/>
    <w:basedOn w:val="Normal"/>
    <w:next w:val="Normal"/>
    <w:qFormat/>
    <w:pPr>
      <w:keepNext/>
      <w:ind w:left="1440" w:hanging="1440"/>
      <w:outlineLvl w:val="0"/>
    </w:pPr>
    <w:rPr>
      <w:b/>
      <w:bCs w:val="0"/>
    </w:rPr>
  </w:style>
  <w:style w:type="paragraph" w:styleId="Heading2">
    <w:name w:val="heading 2"/>
    <w:basedOn w:val="Normal"/>
    <w:next w:val="Normal"/>
    <w:qFormat/>
    <w:pPr>
      <w:keepNext/>
      <w:outlineLvl w:val="1"/>
    </w:pPr>
    <w:rPr>
      <w:b/>
      <w:bCs w:val="0"/>
    </w:rPr>
  </w:style>
  <w:style w:type="paragraph" w:styleId="Heading3">
    <w:name w:val="heading 3"/>
    <w:basedOn w:val="Normal"/>
    <w:next w:val="Normal"/>
    <w:qFormat/>
    <w:pPr>
      <w:keepNext/>
      <w:ind w:left="2880" w:hanging="2880"/>
      <w:outlineLvl w:val="2"/>
    </w:pPr>
    <w:rPr>
      <w:b/>
      <w:bCs w:val="0"/>
      <w:i/>
      <w:iCs/>
    </w:rPr>
  </w:style>
  <w:style w:type="paragraph" w:styleId="Heading4">
    <w:name w:val="heading 4"/>
    <w:basedOn w:val="Normal"/>
    <w:next w:val="Normal"/>
    <w:qFormat/>
    <w:pPr>
      <w:keepNext/>
      <w:ind w:left="2880" w:hanging="2880"/>
      <w:outlineLvl w:val="3"/>
    </w:pPr>
    <w:rPr>
      <w:b/>
      <w:bCs w:val="0"/>
    </w:rPr>
  </w:style>
  <w:style w:type="paragraph" w:styleId="Heading5">
    <w:name w:val="heading 5"/>
    <w:basedOn w:val="Normal"/>
    <w:next w:val="Normal"/>
    <w:qFormat/>
    <w:pPr>
      <w:keepNext/>
      <w:ind w:left="2880" w:hanging="1440"/>
      <w:outlineLvl w:val="4"/>
    </w:pPr>
    <w:rPr>
      <w:i/>
      <w:iCs/>
    </w:rPr>
  </w:style>
  <w:style w:type="paragraph" w:styleId="Heading6">
    <w:name w:val="heading 6"/>
    <w:basedOn w:val="Normal"/>
    <w:next w:val="Normal"/>
    <w:qFormat/>
    <w:pPr>
      <w:keepNext/>
      <w:ind w:left="1440" w:hanging="1440"/>
      <w:outlineLvl w:val="5"/>
    </w:pPr>
    <w:rPr>
      <w:i/>
      <w:iCs/>
    </w:rPr>
  </w:style>
  <w:style w:type="paragraph" w:styleId="Heading7">
    <w:name w:val="heading 7"/>
    <w:basedOn w:val="Normal"/>
    <w:next w:val="Normal"/>
    <w:qFormat/>
    <w:pPr>
      <w:keepNext/>
      <w:ind w:left="1440"/>
      <w:outlineLvl w:val="6"/>
    </w:pPr>
    <w:rPr>
      <w:i/>
      <w:iCs/>
    </w:rPr>
  </w:style>
  <w:style w:type="paragraph" w:styleId="Heading8">
    <w:name w:val="heading 8"/>
    <w:basedOn w:val="Normal"/>
    <w:next w:val="Normal"/>
    <w:qFormat/>
    <w:pPr>
      <w:keepNext/>
      <w:ind w:left="720" w:firstLine="720"/>
      <w:outlineLvl w:val="7"/>
    </w:pPr>
    <w:rPr>
      <w:i/>
      <w:i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b/>
      <w:bCs w:val="0"/>
    </w:rPr>
  </w:style>
  <w:style w:type="paragraph" w:styleId="BodyTextIndent">
    <w:name w:val="Body Text Indent"/>
    <w:basedOn w:val="Normal"/>
    <w:pPr>
      <w:ind w:left="2880"/>
    </w:pPr>
  </w:style>
  <w:style w:type="paragraph" w:styleId="BalloonText">
    <w:name w:val="Balloon Text"/>
    <w:basedOn w:val="Normal"/>
    <w:semiHidden/>
    <w:rsid w:val="00E624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cs="Arial"/>
      <w:bCs/>
      <w:szCs w:val="24"/>
      <w:lang w:eastAsia="en-US"/>
    </w:rPr>
  </w:style>
  <w:style w:type="paragraph" w:styleId="Heading1">
    <w:name w:val="heading 1"/>
    <w:basedOn w:val="Normal"/>
    <w:next w:val="Normal"/>
    <w:qFormat/>
    <w:pPr>
      <w:keepNext/>
      <w:ind w:left="1440" w:hanging="1440"/>
      <w:outlineLvl w:val="0"/>
    </w:pPr>
    <w:rPr>
      <w:b/>
      <w:bCs w:val="0"/>
    </w:rPr>
  </w:style>
  <w:style w:type="paragraph" w:styleId="Heading2">
    <w:name w:val="heading 2"/>
    <w:basedOn w:val="Normal"/>
    <w:next w:val="Normal"/>
    <w:qFormat/>
    <w:pPr>
      <w:keepNext/>
      <w:outlineLvl w:val="1"/>
    </w:pPr>
    <w:rPr>
      <w:b/>
      <w:bCs w:val="0"/>
    </w:rPr>
  </w:style>
  <w:style w:type="paragraph" w:styleId="Heading3">
    <w:name w:val="heading 3"/>
    <w:basedOn w:val="Normal"/>
    <w:next w:val="Normal"/>
    <w:qFormat/>
    <w:pPr>
      <w:keepNext/>
      <w:ind w:left="2880" w:hanging="2880"/>
      <w:outlineLvl w:val="2"/>
    </w:pPr>
    <w:rPr>
      <w:b/>
      <w:bCs w:val="0"/>
      <w:i/>
      <w:iCs/>
    </w:rPr>
  </w:style>
  <w:style w:type="paragraph" w:styleId="Heading4">
    <w:name w:val="heading 4"/>
    <w:basedOn w:val="Normal"/>
    <w:next w:val="Normal"/>
    <w:qFormat/>
    <w:pPr>
      <w:keepNext/>
      <w:ind w:left="2880" w:hanging="2880"/>
      <w:outlineLvl w:val="3"/>
    </w:pPr>
    <w:rPr>
      <w:b/>
      <w:bCs w:val="0"/>
    </w:rPr>
  </w:style>
  <w:style w:type="paragraph" w:styleId="Heading5">
    <w:name w:val="heading 5"/>
    <w:basedOn w:val="Normal"/>
    <w:next w:val="Normal"/>
    <w:qFormat/>
    <w:pPr>
      <w:keepNext/>
      <w:ind w:left="2880" w:hanging="1440"/>
      <w:outlineLvl w:val="4"/>
    </w:pPr>
    <w:rPr>
      <w:i/>
      <w:iCs/>
    </w:rPr>
  </w:style>
  <w:style w:type="paragraph" w:styleId="Heading6">
    <w:name w:val="heading 6"/>
    <w:basedOn w:val="Normal"/>
    <w:next w:val="Normal"/>
    <w:qFormat/>
    <w:pPr>
      <w:keepNext/>
      <w:ind w:left="1440" w:hanging="1440"/>
      <w:outlineLvl w:val="5"/>
    </w:pPr>
    <w:rPr>
      <w:i/>
      <w:iCs/>
    </w:rPr>
  </w:style>
  <w:style w:type="paragraph" w:styleId="Heading7">
    <w:name w:val="heading 7"/>
    <w:basedOn w:val="Normal"/>
    <w:next w:val="Normal"/>
    <w:qFormat/>
    <w:pPr>
      <w:keepNext/>
      <w:ind w:left="1440"/>
      <w:outlineLvl w:val="6"/>
    </w:pPr>
    <w:rPr>
      <w:i/>
      <w:iCs/>
    </w:rPr>
  </w:style>
  <w:style w:type="paragraph" w:styleId="Heading8">
    <w:name w:val="heading 8"/>
    <w:basedOn w:val="Normal"/>
    <w:next w:val="Normal"/>
    <w:qFormat/>
    <w:pPr>
      <w:keepNext/>
      <w:ind w:left="720" w:firstLine="720"/>
      <w:outlineLvl w:val="7"/>
    </w:pPr>
    <w:rPr>
      <w:i/>
      <w:i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b/>
      <w:bCs w:val="0"/>
    </w:rPr>
  </w:style>
  <w:style w:type="paragraph" w:styleId="BodyTextIndent">
    <w:name w:val="Body Text Indent"/>
    <w:basedOn w:val="Normal"/>
    <w:pPr>
      <w:ind w:left="2880"/>
    </w:pPr>
  </w:style>
  <w:style w:type="paragraph" w:styleId="BalloonText">
    <w:name w:val="Balloon Text"/>
    <w:basedOn w:val="Normal"/>
    <w:semiHidden/>
    <w:rsid w:val="00E624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7165</Words>
  <Characters>40841</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Various Significances</vt:lpstr>
    </vt:vector>
  </TitlesOfParts>
  <Company>Wardpark Gardner</Company>
  <LinksUpToDate>false</LinksUpToDate>
  <CharactersWithSpaces>47911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Various Significances</dc:title>
  <dc:creator>User</dc:creator>
  <cp:lastModifiedBy>Craig McKay</cp:lastModifiedBy>
  <cp:revision>2</cp:revision>
  <cp:lastPrinted>2008-02-23T22:12:00Z</cp:lastPrinted>
  <dcterms:created xsi:type="dcterms:W3CDTF">2011-07-02T17:58:00Z</dcterms:created>
  <dcterms:modified xsi:type="dcterms:W3CDTF">2011-07-02T17:58:00Z</dcterms:modified>
</cp:coreProperties>
</file>